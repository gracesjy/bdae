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80D61" w14:textId="77777777" w:rsidR="005919BD" w:rsidRDefault="00786043">
      <w:r>
        <w:rPr>
          <w:color w:val="FF0000"/>
          <w:sz w:val="24"/>
        </w:rPr>
        <w:t>Evaluation Warning: The document was created with Spire.Doc for Python.</w:t>
      </w:r>
    </w:p>
    <w:tbl>
      <w:tblPr>
        <w:tblpPr w:leftFromText="142" w:rightFromText="142" w:vertAnchor="text" w:horzAnchor="margin" w:tblpY="-7357"/>
        <w:tblW w:w="1570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00"/>
      </w:tblGrid>
      <w:tr w:rsidR="005919BD" w14:paraId="5CE19846" w14:textId="77777777">
        <w:trPr>
          <w:trHeight w:val="80"/>
        </w:trPr>
        <w:tc>
          <w:tcPr>
            <w:tcW w:w="15700" w:type="dxa"/>
            <w:shd w:val="clear" w:color="auto" w:fill="auto"/>
          </w:tcPr>
          <w:p w14:paraId="14A61317" w14:textId="77777777" w:rsidR="005919BD" w:rsidRDefault="00786043">
            <w:pPr>
              <w:pStyle w:val="CoverTitle"/>
              <w:rPr>
                <w:rFonts w:ascii="HY견고딕" w:eastAsia="HY견고딕"/>
                <w:sz w:val="72"/>
                <w:szCs w:val="72"/>
              </w:rPr>
            </w:pPr>
            <w:r>
              <w:rPr>
                <w:rFonts w:ascii="HY견고딕" w:eastAsia="HY견고딕" w:hint="eastAsia"/>
                <w:sz w:val="72"/>
                <w:szCs w:val="72"/>
              </w:rPr>
              <w:lastRenderedPageBreak/>
              <w:t>AIM</w:t>
            </w:r>
            <w:r>
              <w:rPr>
                <w:rFonts w:ascii="HY견고딕" w:eastAsia="HY견고딕"/>
                <w:sz w:val="72"/>
                <w:szCs w:val="72"/>
              </w:rPr>
              <w:t>’</w:t>
            </w:r>
            <w:r>
              <w:rPr>
                <w:rFonts w:ascii="HY견고딕" w:eastAsia="HY견고딕" w:hint="eastAsia"/>
                <w:sz w:val="72"/>
                <w:szCs w:val="72"/>
              </w:rPr>
              <w:t>s Project</w:t>
            </w:r>
          </w:p>
          <w:p w14:paraId="42370C75" w14:textId="77777777" w:rsidR="005919BD" w:rsidRDefault="00786043">
            <w:pPr>
              <w:pStyle w:val="CoverTitle"/>
              <w:rPr>
                <w:rFonts w:ascii="HY견고딕" w:eastAsia="HY견고딕"/>
                <w:sz w:val="72"/>
                <w:szCs w:val="72"/>
              </w:rPr>
            </w:pPr>
            <w:r>
              <w:rPr>
                <w:rFonts w:ascii="HY견고딕" w:eastAsia="HY견고딕" w:hint="eastAsia"/>
                <w:sz w:val="72"/>
                <w:szCs w:val="72"/>
              </w:rPr>
              <w:t>수행 표준화 방안 프로젝트</w:t>
            </w:r>
          </w:p>
          <w:p w14:paraId="54E5B9B2" w14:textId="77777777" w:rsidR="005919BD" w:rsidRDefault="005919BD">
            <w:pPr>
              <w:pStyle w:val="CoverTitle"/>
              <w:jc w:val="right"/>
              <w:rPr>
                <w:rFonts w:ascii="HY견고딕" w:eastAsia="HY견고딕"/>
                <w:sz w:val="39"/>
                <w:szCs w:val="39"/>
              </w:rPr>
            </w:pPr>
          </w:p>
          <w:p w14:paraId="0C11CFAA" w14:textId="77777777" w:rsidR="005919BD" w:rsidRDefault="005919BD">
            <w:pPr>
              <w:pStyle w:val="CoverTitle"/>
              <w:jc w:val="right"/>
              <w:rPr>
                <w:rFonts w:ascii="HY견고딕" w:eastAsia="HY견고딕"/>
                <w:sz w:val="39"/>
                <w:szCs w:val="39"/>
              </w:rPr>
            </w:pPr>
          </w:p>
          <w:p w14:paraId="225852C0" w14:textId="77777777" w:rsidR="005919BD" w:rsidRDefault="00786043">
            <w:pPr>
              <w:pStyle w:val="CoverTitle"/>
              <w:rPr>
                <w:rFonts w:ascii="HY견고딕" w:eastAsia="HY견고딕"/>
                <w:sz w:val="40"/>
                <w:szCs w:val="40"/>
              </w:rPr>
            </w:pPr>
            <w:r>
              <w:rPr>
                <w:rFonts w:ascii="HY견고딕" w:eastAsia="HY견고딕" w:hint="eastAsia"/>
                <w:sz w:val="40"/>
                <w:szCs w:val="40"/>
              </w:rPr>
              <w:t>인</w:t>
            </w:r>
            <w:r>
              <w:rPr>
                <w:rFonts w:ascii="HY견고딕" w:eastAsia="HY견고딕" w:hAnsi="바탕" w:cs="바탕" w:hint="eastAsia"/>
                <w:sz w:val="40"/>
                <w:szCs w:val="40"/>
              </w:rPr>
              <w:t>터페이스 사양서</w:t>
            </w:r>
          </w:p>
          <w:p w14:paraId="316B46C0" w14:textId="77777777" w:rsidR="005919BD" w:rsidRDefault="00786043">
            <w:pPr>
              <w:pStyle w:val="CoverTitle"/>
              <w:rPr>
                <w:rFonts w:ascii="HY견고딕" w:eastAsia="HY견고딕"/>
                <w:sz w:val="28"/>
                <w:szCs w:val="28"/>
              </w:rPr>
            </w:pPr>
            <w:r>
              <w:rPr>
                <w:rFonts w:ascii="HY견고딕" w:eastAsia="HY견고딕" w:hint="eastAsia"/>
                <w:sz w:val="28"/>
                <w:szCs w:val="28"/>
              </w:rPr>
              <w:t>2009.02.02</w:t>
            </w:r>
          </w:p>
          <w:p w14:paraId="7B85F3A9" w14:textId="77777777" w:rsidR="005919BD" w:rsidRDefault="005919BD">
            <w:pPr>
              <w:pStyle w:val="CoverTitle"/>
              <w:rPr>
                <w:rFonts w:ascii="HY견고딕" w:eastAsia="HY견고딕"/>
                <w:b w:val="0"/>
                <w:sz w:val="28"/>
                <w:szCs w:val="28"/>
              </w:rPr>
            </w:pPr>
          </w:p>
        </w:tc>
      </w:tr>
    </w:tbl>
    <w:p w14:paraId="559B9543" w14:textId="77777777" w:rsidR="005919BD" w:rsidRDefault="005919BD">
      <w:pPr>
        <w:rPr>
          <w:sz w:val="19"/>
          <w:szCs w:val="19"/>
        </w:rPr>
      </w:pPr>
    </w:p>
    <w:p w14:paraId="4CBA1164" w14:textId="77777777" w:rsidR="005919BD" w:rsidRDefault="005919BD">
      <w:pPr>
        <w:pStyle w:val="CoverTitle"/>
        <w:jc w:val="both"/>
        <w:rPr>
          <w:rFonts w:ascii="돋움" w:hAnsi="돋움" w:cs="Arial"/>
          <w:color w:val="333399"/>
          <w:sz w:val="64"/>
          <w:szCs w:val="64"/>
        </w:rPr>
      </w:pPr>
    </w:p>
    <w:p w14:paraId="193A124E" w14:textId="77777777" w:rsidR="005919BD" w:rsidRDefault="00786043">
      <w:pPr>
        <w:pStyle w:val="CoverTitle"/>
        <w:jc w:val="both"/>
        <w:rPr>
          <w:rFonts w:ascii="돋움" w:hAnsi="돋움" w:cs="Arial"/>
          <w:color w:val="333399"/>
          <w:sz w:val="64"/>
          <w:szCs w:val="64"/>
        </w:rPr>
      </w:pPr>
      <w:r w:rsidRPr="00FD6541">
        <w:rPr>
          <w:rFonts w:ascii="돋움" w:hAnsi="돋움" w:cs="Arial"/>
          <w:color w:val="333399"/>
          <w:sz w:val="64"/>
          <w:szCs w:val="64"/>
        </w:rPr>
        <w:t>Document Information</w:t>
      </w:r>
    </w:p>
    <w:p w14:paraId="63DD002B" w14:textId="77777777" w:rsidR="005919BD" w:rsidRDefault="005919BD">
      <w:pPr>
        <w:pStyle w:val="CoverTitle"/>
        <w:rPr>
          <w:rFonts w:ascii="돋움" w:hAnsi="돋움"/>
          <w:color w:val="000000"/>
          <w:sz w:val="27"/>
          <w:szCs w:val="27"/>
        </w:rPr>
      </w:pPr>
    </w:p>
    <w:p w14:paraId="305C568D" w14:textId="77777777" w:rsidR="005919BD" w:rsidRDefault="00786043">
      <w:pPr>
        <w:pStyle w:val="CoverTitle"/>
        <w:numPr>
          <w:ilvl w:val="0"/>
          <w:numId w:val="10"/>
        </w:numPr>
        <w:tabs>
          <w:tab w:val="clear" w:pos="800"/>
          <w:tab w:val="num" w:pos="0"/>
        </w:tabs>
        <w:ind w:left="300" w:hanging="300"/>
        <w:jc w:val="both"/>
        <w:rPr>
          <w:rFonts w:ascii="돋움" w:hAnsi="돋움" w:cs="Arial"/>
          <w:color w:val="000000"/>
          <w:sz w:val="36"/>
          <w:szCs w:val="36"/>
        </w:rPr>
      </w:pPr>
      <w:r w:rsidRPr="00FD6541">
        <w:rPr>
          <w:rFonts w:ascii="돋움" w:hAnsi="돋움" w:cs="Arial"/>
          <w:color w:val="000000"/>
          <w:sz w:val="36"/>
          <w:szCs w:val="36"/>
        </w:rPr>
        <w:t xml:space="preserve">Document Information </w:t>
      </w:r>
    </w:p>
    <w:tbl>
      <w:tblPr>
        <w:tblW w:w="157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2070"/>
        <w:gridCol w:w="2830"/>
        <w:gridCol w:w="1300"/>
        <w:gridCol w:w="9500"/>
      </w:tblGrid>
      <w:tr w:rsidR="005919BD" w14:paraId="054F42EB" w14:textId="77777777" w:rsidTr="007742AB">
        <w:trPr>
          <w:trHeight w:val="397"/>
        </w:trPr>
        <w:tc>
          <w:tcPr>
            <w:tcW w:w="2070" w:type="dxa"/>
            <w:tcBorders>
              <w:top w:val="single" w:sz="6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61712C66" w14:textId="77777777" w:rsidR="005919BD" w:rsidRDefault="00786043">
            <w:pPr>
              <w:pStyle w:val="box-L-heading"/>
              <w:jc w:val="both"/>
              <w:rPr>
                <w:rFonts w:ascii="Century Gothic" w:eastAsia="굴림" w:hAnsi="Century Gothic"/>
                <w:color w:val="333333"/>
              </w:rPr>
            </w:pPr>
            <w:r w:rsidRPr="00C577C5">
              <w:rPr>
                <w:rFonts w:ascii="Century Gothic" w:eastAsia="굴림" w:hAnsi="굴림"/>
                <w:color w:val="333333"/>
              </w:rPr>
              <w:t>문서제목</w:t>
            </w:r>
          </w:p>
        </w:tc>
        <w:tc>
          <w:tcPr>
            <w:tcW w:w="13630" w:type="dxa"/>
            <w:gridSpan w:val="3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C12257" w14:textId="77777777" w:rsidR="005919BD" w:rsidRDefault="00786043">
            <w:pPr>
              <w:pStyle w:val="box-L-contents"/>
              <w:jc w:val="both"/>
              <w:rPr>
                <w:rFonts w:ascii="Century Gothic" w:eastAsia="굴림" w:hAnsi="Century Gothic"/>
              </w:rPr>
            </w:pPr>
            <w:r w:rsidRPr="00C577C5">
              <w:rPr>
                <w:rFonts w:ascii="Century Gothic" w:eastAsia="굴림" w:hAnsi="굴림" w:cs="Arial"/>
              </w:rPr>
              <w:t>인터페이스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사양서</w:t>
            </w:r>
          </w:p>
        </w:tc>
      </w:tr>
      <w:tr w:rsidR="005919BD" w14:paraId="46735DA1" w14:textId="77777777" w:rsidTr="007742AB">
        <w:trPr>
          <w:trHeight w:val="397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  <w:vAlign w:val="center"/>
          </w:tcPr>
          <w:p w14:paraId="4CC6E6A5" w14:textId="77777777" w:rsidR="005919BD" w:rsidRDefault="00786043">
            <w:pPr>
              <w:pStyle w:val="box-L-heading"/>
              <w:jc w:val="both"/>
              <w:rPr>
                <w:rFonts w:ascii="Century Gothic" w:eastAsia="굴림" w:hAnsi="Century Gothic"/>
                <w:color w:val="333333"/>
              </w:rPr>
            </w:pPr>
            <w:r w:rsidRPr="00C577C5">
              <w:rPr>
                <w:rFonts w:ascii="Century Gothic" w:eastAsia="굴림" w:hAnsi="굴림"/>
                <w:color w:val="333333"/>
              </w:rPr>
              <w:t>프로젝트</w:t>
            </w:r>
            <w:r w:rsidRPr="00C577C5">
              <w:rPr>
                <w:rFonts w:ascii="Century Gothic" w:eastAsia="굴림" w:hAnsi="Century Gothic"/>
                <w:color w:val="333333"/>
              </w:rPr>
              <w:t xml:space="preserve"> </w:t>
            </w:r>
            <w:r w:rsidRPr="00C577C5">
              <w:rPr>
                <w:rFonts w:ascii="Century Gothic" w:eastAsia="굴림" w:hAnsi="굴림"/>
                <w:color w:val="333333"/>
              </w:rPr>
              <w:t>명</w:t>
            </w:r>
          </w:p>
        </w:tc>
        <w:tc>
          <w:tcPr>
            <w:tcW w:w="136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8B2767" w14:textId="77777777" w:rsidR="005919BD" w:rsidRDefault="00786043">
            <w:pPr>
              <w:pStyle w:val="box-L-contents"/>
              <w:ind w:right="-3908"/>
              <w:jc w:val="both"/>
              <w:rPr>
                <w:rFonts w:ascii="Century Gothic" w:eastAsia="굴림" w:hAnsi="Century Gothic" w:cs="Arial"/>
              </w:rPr>
            </w:pPr>
            <w:r w:rsidRPr="00C577C5">
              <w:rPr>
                <w:rFonts w:ascii="Century Gothic" w:eastAsia="굴림" w:hAnsi="Century Gothic" w:cs="Arial"/>
              </w:rPr>
              <w:t>AIM’s Project</w:t>
            </w:r>
            <w:r w:rsidRPr="00C577C5">
              <w:rPr>
                <w:rFonts w:ascii="Century Gothic" w:eastAsia="굴림" w:hAnsi="굴림" w:cs="Arial"/>
              </w:rPr>
              <w:t>수행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표준화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방안</w:t>
            </w:r>
            <w:r w:rsidRPr="00C577C5">
              <w:rPr>
                <w:rFonts w:ascii="Century Gothic" w:eastAsia="굴림" w:hAnsi="Century Gothic" w:cs="Arial"/>
              </w:rPr>
              <w:t xml:space="preserve"> </w:t>
            </w:r>
            <w:r w:rsidRPr="00C577C5">
              <w:rPr>
                <w:rFonts w:ascii="Century Gothic" w:eastAsia="굴림" w:hAnsi="굴림" w:cs="Arial"/>
              </w:rPr>
              <w:t>프로젝트</w:t>
            </w:r>
          </w:p>
        </w:tc>
      </w:tr>
      <w:tr w:rsidR="005919BD" w14:paraId="3DD82070" w14:textId="77777777" w:rsidTr="007742AB">
        <w:trPr>
          <w:trHeight w:val="397"/>
        </w:trPr>
        <w:tc>
          <w:tcPr>
            <w:tcW w:w="2070" w:type="dxa"/>
            <w:tcBorders>
              <w:top w:val="single" w:sz="4" w:space="0" w:color="auto"/>
              <w:bottom w:val="single" w:sz="6" w:space="0" w:color="auto"/>
            </w:tcBorders>
            <w:shd w:val="clear" w:color="auto" w:fill="C0C0C0"/>
            <w:vAlign w:val="center"/>
          </w:tcPr>
          <w:p w14:paraId="52DBC0B4" w14:textId="77777777" w:rsidR="005919BD" w:rsidRDefault="00786043">
            <w:pPr>
              <w:pStyle w:val="box-L-heading"/>
              <w:jc w:val="both"/>
              <w:rPr>
                <w:rFonts w:ascii="Century Gothic" w:eastAsia="굴림" w:hAnsi="Century Gothic"/>
                <w:color w:val="333333"/>
              </w:rPr>
            </w:pPr>
            <w:r w:rsidRPr="00C577C5">
              <w:rPr>
                <w:rFonts w:ascii="Century Gothic" w:eastAsia="굴림" w:hAnsi="굴림"/>
                <w:color w:val="333333"/>
              </w:rPr>
              <w:t>프로젝트</w:t>
            </w:r>
            <w:r w:rsidRPr="00C577C5">
              <w:rPr>
                <w:rFonts w:ascii="Century Gothic" w:eastAsia="굴림" w:hAnsi="Century Gothic"/>
                <w:color w:val="333333"/>
              </w:rPr>
              <w:t xml:space="preserve"> </w:t>
            </w:r>
            <w:r w:rsidRPr="00C577C5">
              <w:rPr>
                <w:rFonts w:ascii="Century Gothic" w:eastAsia="굴림" w:hAnsi="굴림"/>
                <w:color w:val="333333"/>
              </w:rPr>
              <w:t>관리자</w:t>
            </w:r>
          </w:p>
        </w:tc>
        <w:tc>
          <w:tcPr>
            <w:tcW w:w="283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37CA3B7" w14:textId="77777777" w:rsidR="005919BD" w:rsidRDefault="00786043">
            <w:pPr>
              <w:pStyle w:val="box-L-contents"/>
              <w:jc w:val="both"/>
              <w:rPr>
                <w:rFonts w:ascii="Century Gothic" w:eastAsia="굴림" w:hAnsi="Century Gothic" w:cs="Arial"/>
              </w:rPr>
            </w:pPr>
            <w:r w:rsidRPr="00C577C5">
              <w:rPr>
                <w:rFonts w:ascii="Century Gothic" w:eastAsia="굴림" w:hAnsi="Century Gothic" w:cs="Arial"/>
              </w:rPr>
              <w:t>2008-11-13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6" w:space="0" w:color="auto"/>
            </w:tcBorders>
            <w:shd w:val="clear" w:color="auto" w:fill="C0C0C0"/>
            <w:vAlign w:val="center"/>
          </w:tcPr>
          <w:p w14:paraId="6FA173A7" w14:textId="77777777" w:rsidR="005919BD" w:rsidRDefault="00786043">
            <w:pPr>
              <w:pStyle w:val="box-L-heading"/>
              <w:jc w:val="both"/>
              <w:rPr>
                <w:rFonts w:ascii="돋움" w:hAnsi="돋움" w:cs="Arial"/>
                <w:color w:val="333333"/>
              </w:rPr>
            </w:pPr>
            <w:r w:rsidRPr="00FD6541">
              <w:rPr>
                <w:rFonts w:ascii="돋움" w:hAnsi="돋움" w:cs="Arial"/>
                <w:color w:val="333333"/>
              </w:rPr>
              <w:t>문서번호</w:t>
            </w:r>
          </w:p>
        </w:tc>
        <w:tc>
          <w:tcPr>
            <w:tcW w:w="950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FDEB525" w14:textId="77777777" w:rsidR="005919BD" w:rsidRDefault="00786043">
            <w:pPr>
              <w:pStyle w:val="box-L-contents"/>
              <w:jc w:val="both"/>
              <w:rPr>
                <w:rFonts w:ascii="돋움" w:hAnsi="돋움" w:cs="Arial"/>
                <w:lang w:val="pt-BR"/>
              </w:rPr>
            </w:pPr>
            <w:r w:rsidRPr="00C577C5">
              <w:rPr>
                <w:rFonts w:ascii="Century Gothic" w:eastAsia="굴림" w:hAnsi="Century Gothic" w:cs="Arial"/>
                <w:lang w:val="pt-BR"/>
              </w:rPr>
              <w:t>[J20-N10-D41-002]</w:t>
            </w:r>
            <w:r w:rsidRPr="00C577C5">
              <w:rPr>
                <w:rFonts w:ascii="Century Gothic" w:eastAsia="굴림" w:hAnsi="굴림" w:cs="Arial"/>
                <w:lang w:val="pt-BR"/>
              </w:rPr>
              <w:t>인터페이스</w:t>
            </w:r>
            <w:r w:rsidRPr="00C577C5">
              <w:rPr>
                <w:rFonts w:ascii="Century Gothic" w:eastAsia="굴림" w:hAnsi="Century Gothic" w:cs="Arial"/>
                <w:lang w:val="pt-BR"/>
              </w:rPr>
              <w:t xml:space="preserve"> </w:t>
            </w:r>
            <w:r w:rsidRPr="00C577C5">
              <w:rPr>
                <w:rFonts w:ascii="Century Gothic" w:eastAsia="굴림" w:hAnsi="굴림" w:cs="Arial"/>
                <w:lang w:val="pt-BR"/>
              </w:rPr>
              <w:t>사양서</w:t>
            </w:r>
          </w:p>
        </w:tc>
      </w:tr>
    </w:tbl>
    <w:p w14:paraId="276133EB" w14:textId="77777777" w:rsidR="005919BD" w:rsidRDefault="005919BD">
      <w:pPr>
        <w:rPr>
          <w:rFonts w:ascii="돋움" w:eastAsia="돋움" w:hAnsi="돋움"/>
          <w:sz w:val="19"/>
          <w:szCs w:val="19"/>
          <w:lang w:val="pt-BR"/>
        </w:rPr>
      </w:pPr>
    </w:p>
    <w:p w14:paraId="57117FEF" w14:textId="77777777" w:rsidR="005919BD" w:rsidRDefault="005919BD">
      <w:pPr>
        <w:rPr>
          <w:rFonts w:ascii="돋움" w:eastAsia="돋움" w:hAnsi="돋움"/>
          <w:b/>
          <w:sz w:val="31"/>
          <w:szCs w:val="31"/>
          <w:lang w:val="pt-BR"/>
        </w:rPr>
      </w:pPr>
    </w:p>
    <w:p w14:paraId="5565CB31" w14:textId="77777777" w:rsidR="005919BD" w:rsidRDefault="00786043">
      <w:pPr>
        <w:pStyle w:val="CoverTitle"/>
        <w:numPr>
          <w:ilvl w:val="0"/>
          <w:numId w:val="10"/>
        </w:numPr>
        <w:tabs>
          <w:tab w:val="clear" w:pos="800"/>
          <w:tab w:val="num" w:pos="0"/>
        </w:tabs>
        <w:ind w:left="300" w:hanging="300"/>
        <w:jc w:val="both"/>
        <w:rPr>
          <w:rFonts w:ascii="돋움" w:hAnsi="돋움" w:cs="Arial"/>
          <w:color w:val="000000"/>
          <w:sz w:val="36"/>
          <w:szCs w:val="36"/>
        </w:rPr>
      </w:pPr>
      <w:r w:rsidRPr="00FD6541">
        <w:rPr>
          <w:rFonts w:ascii="돋움" w:hAnsi="돋움" w:cs="Arial"/>
          <w:color w:val="000000"/>
          <w:sz w:val="36"/>
          <w:szCs w:val="36"/>
        </w:rPr>
        <w:t xml:space="preserve">Revision History </w:t>
      </w:r>
    </w:p>
    <w:tbl>
      <w:tblPr>
        <w:tblW w:w="157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1516"/>
        <w:gridCol w:w="1122"/>
        <w:gridCol w:w="11752"/>
      </w:tblGrid>
      <w:tr w:rsidR="005919BD" w14:paraId="4E019379" w14:textId="77777777" w:rsidTr="007742AB">
        <w:trPr>
          <w:trHeight w:val="494"/>
        </w:trPr>
        <w:tc>
          <w:tcPr>
            <w:tcW w:w="131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D30E8B3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lastRenderedPageBreak/>
              <w:t>문서 버전</w:t>
            </w:r>
          </w:p>
        </w:tc>
        <w:tc>
          <w:tcPr>
            <w:tcW w:w="1516" w:type="dxa"/>
            <w:shd w:val="clear" w:color="auto" w:fill="C0C0C0"/>
            <w:vAlign w:val="center"/>
          </w:tcPr>
          <w:p w14:paraId="185BE2F6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t>변경 일자</w:t>
            </w:r>
          </w:p>
        </w:tc>
        <w:tc>
          <w:tcPr>
            <w:tcW w:w="1122" w:type="dxa"/>
            <w:shd w:val="clear" w:color="auto" w:fill="C0C0C0"/>
            <w:vAlign w:val="center"/>
          </w:tcPr>
          <w:p w14:paraId="181EB93B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t>작성자</w:t>
            </w:r>
          </w:p>
        </w:tc>
        <w:tc>
          <w:tcPr>
            <w:tcW w:w="11752" w:type="dxa"/>
            <w:shd w:val="clear" w:color="auto" w:fill="C0C0C0"/>
            <w:vAlign w:val="center"/>
          </w:tcPr>
          <w:p w14:paraId="6DB4D94F" w14:textId="77777777" w:rsidR="005919BD" w:rsidRDefault="00786043">
            <w:pPr>
              <w:jc w:val="center"/>
              <w:rPr>
                <w:rFonts w:ascii="돋움" w:eastAsia="돋움" w:hAnsi="돋움" w:cs="굴림"/>
                <w:b/>
              </w:rPr>
            </w:pPr>
            <w:r w:rsidRPr="00FD6541">
              <w:rPr>
                <w:rFonts w:ascii="돋움" w:eastAsia="돋움" w:hAnsi="돋움"/>
                <w:b/>
                <w:bCs/>
              </w:rPr>
              <w:t>변경내용</w:t>
            </w:r>
          </w:p>
        </w:tc>
      </w:tr>
      <w:tr w:rsidR="005919BD" w14:paraId="218F61BB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2D8378D4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  <w:b/>
                <w:color w:val="000080"/>
              </w:rPr>
            </w:pPr>
            <w:r>
              <w:rPr>
                <w:rFonts w:ascii="돋움" w:hAnsi="돋움" w:cs="Arial" w:hint="eastAsia"/>
                <w:b/>
                <w:color w:val="000080"/>
              </w:rPr>
              <w:t>V</w:t>
            </w:r>
            <w:r w:rsidRPr="00FD6541">
              <w:rPr>
                <w:rFonts w:ascii="돋움" w:hAnsi="돋움" w:cs="Arial"/>
                <w:b/>
                <w:color w:val="000080"/>
              </w:rPr>
              <w:t>1.0</w:t>
            </w:r>
          </w:p>
        </w:tc>
        <w:tc>
          <w:tcPr>
            <w:tcW w:w="1516" w:type="dxa"/>
            <w:vAlign w:val="center"/>
          </w:tcPr>
          <w:p w14:paraId="27BF17C3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2008-05-01</w:t>
            </w:r>
          </w:p>
        </w:tc>
        <w:tc>
          <w:tcPr>
            <w:tcW w:w="1122" w:type="dxa"/>
            <w:vAlign w:val="center"/>
          </w:tcPr>
          <w:p w14:paraId="68FF56E6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작성자1</w:t>
            </w:r>
          </w:p>
        </w:tc>
        <w:tc>
          <w:tcPr>
            <w:tcW w:w="11752" w:type="dxa"/>
            <w:vAlign w:val="center"/>
          </w:tcPr>
          <w:p w14:paraId="26B5A533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초안</w:t>
            </w:r>
          </w:p>
        </w:tc>
      </w:tr>
      <w:tr w:rsidR="005919BD" w14:paraId="5C1F860E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14A5125C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  <w:b/>
                <w:color w:val="000080"/>
              </w:rPr>
            </w:pPr>
            <w:r>
              <w:rPr>
                <w:rFonts w:ascii="돋움" w:hAnsi="돋움" w:cs="Arial" w:hint="eastAsia"/>
                <w:b/>
                <w:color w:val="000080"/>
              </w:rPr>
              <w:t>V</w:t>
            </w:r>
            <w:r w:rsidRPr="00FD6541">
              <w:rPr>
                <w:rFonts w:ascii="돋움" w:hAnsi="돋움" w:cs="Arial"/>
                <w:b/>
                <w:color w:val="000080"/>
              </w:rPr>
              <w:t>1.1</w:t>
            </w:r>
          </w:p>
        </w:tc>
        <w:tc>
          <w:tcPr>
            <w:tcW w:w="1516" w:type="dxa"/>
            <w:vAlign w:val="center"/>
          </w:tcPr>
          <w:p w14:paraId="1BBE1B95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2008-11-04</w:t>
            </w:r>
          </w:p>
        </w:tc>
        <w:tc>
          <w:tcPr>
            <w:tcW w:w="1122" w:type="dxa"/>
            <w:vAlign w:val="center"/>
          </w:tcPr>
          <w:p w14:paraId="6734D388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작성자2</w:t>
            </w:r>
          </w:p>
        </w:tc>
        <w:tc>
          <w:tcPr>
            <w:tcW w:w="11752" w:type="dxa"/>
            <w:vAlign w:val="center"/>
          </w:tcPr>
          <w:p w14:paraId="70A3EF48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보완</w:t>
            </w:r>
          </w:p>
        </w:tc>
      </w:tr>
      <w:tr w:rsidR="005919BD" w14:paraId="3A7CEB46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4066AC50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  <w:b/>
                <w:color w:val="000080"/>
              </w:rPr>
            </w:pPr>
            <w:r>
              <w:rPr>
                <w:rFonts w:ascii="돋움" w:hAnsi="돋움" w:cs="Arial" w:hint="eastAsia"/>
                <w:b/>
                <w:color w:val="000080"/>
              </w:rPr>
              <w:t>V</w:t>
            </w:r>
            <w:r w:rsidRPr="00FD6541">
              <w:rPr>
                <w:rFonts w:ascii="돋움" w:hAnsi="돋움" w:cs="Arial"/>
                <w:b/>
                <w:color w:val="000080"/>
              </w:rPr>
              <w:t>1.2</w:t>
            </w:r>
          </w:p>
        </w:tc>
        <w:tc>
          <w:tcPr>
            <w:tcW w:w="1516" w:type="dxa"/>
            <w:vAlign w:val="center"/>
          </w:tcPr>
          <w:p w14:paraId="3DED621D" w14:textId="77777777" w:rsidR="005919BD" w:rsidRDefault="00786043">
            <w:pPr>
              <w:pStyle w:val="box-L-contents"/>
              <w:jc w:val="center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2008-11-13</w:t>
            </w:r>
          </w:p>
        </w:tc>
        <w:tc>
          <w:tcPr>
            <w:tcW w:w="1122" w:type="dxa"/>
            <w:vAlign w:val="center"/>
          </w:tcPr>
          <w:p w14:paraId="56D9BF56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 w:rsidRPr="00FD6541">
              <w:rPr>
                <w:rFonts w:ascii="돋움" w:hAnsi="돋움" w:cs="Arial"/>
              </w:rPr>
              <w:t>작성자2</w:t>
            </w:r>
          </w:p>
        </w:tc>
        <w:tc>
          <w:tcPr>
            <w:tcW w:w="11752" w:type="dxa"/>
            <w:vAlign w:val="center"/>
          </w:tcPr>
          <w:p w14:paraId="7A8E270C" w14:textId="77777777" w:rsidR="005919BD" w:rsidRDefault="00786043">
            <w:pPr>
              <w:pStyle w:val="box-L-contents"/>
              <w:rPr>
                <w:rFonts w:ascii="돋움" w:hAnsi="돋움" w:cs="Arial"/>
              </w:rPr>
            </w:pPr>
            <w:r>
              <w:rPr>
                <w:rFonts w:ascii="돋움" w:hAnsi="돋움" w:cs="Arial" w:hint="eastAsia"/>
              </w:rPr>
              <w:t>3</w:t>
            </w:r>
            <w:r w:rsidRPr="00B9178D">
              <w:rPr>
                <w:rFonts w:ascii="돋움" w:hAnsi="돋움" w:cs="Arial" w:hint="eastAsia"/>
                <w:vertAlign w:val="superscript"/>
              </w:rPr>
              <w:t>rd</w:t>
            </w:r>
            <w:r>
              <w:rPr>
                <w:rFonts w:ascii="돋움" w:hAnsi="돋움" w:cs="Arial" w:hint="eastAsia"/>
              </w:rPr>
              <w:t xml:space="preserve"> 버전</w:t>
            </w:r>
          </w:p>
        </w:tc>
      </w:tr>
      <w:tr w:rsidR="005919BD" w14:paraId="41D8E008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655AB644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640F46BD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39199A0D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2637B2F3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  <w:tr w:rsidR="005919BD" w14:paraId="6D594C5D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38175EE2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739FE4FB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58206C11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6EDE9DD1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  <w:tr w:rsidR="005919BD" w14:paraId="6351D0AB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15D38C4A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6FB9BA23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4326C6F4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41AB4A65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  <w:tr w:rsidR="005919BD" w14:paraId="661C7F38" w14:textId="77777777" w:rsidTr="007742AB">
        <w:trPr>
          <w:trHeight w:val="397"/>
        </w:trPr>
        <w:tc>
          <w:tcPr>
            <w:tcW w:w="1310" w:type="dxa"/>
            <w:shd w:val="clear" w:color="auto" w:fill="F3F3F3"/>
            <w:vAlign w:val="center"/>
          </w:tcPr>
          <w:p w14:paraId="54BF1101" w14:textId="77777777" w:rsidR="005919BD" w:rsidRDefault="005919BD">
            <w:pPr>
              <w:pStyle w:val="box-L-contents"/>
              <w:rPr>
                <w:rFonts w:ascii="돋움" w:hAnsi="돋움"/>
                <w:b/>
                <w:color w:val="000080"/>
              </w:rPr>
            </w:pPr>
          </w:p>
        </w:tc>
        <w:tc>
          <w:tcPr>
            <w:tcW w:w="1516" w:type="dxa"/>
            <w:vAlign w:val="center"/>
          </w:tcPr>
          <w:p w14:paraId="40FC27E2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22" w:type="dxa"/>
            <w:vAlign w:val="center"/>
          </w:tcPr>
          <w:p w14:paraId="2492DEBF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  <w:tc>
          <w:tcPr>
            <w:tcW w:w="11752" w:type="dxa"/>
            <w:vAlign w:val="center"/>
          </w:tcPr>
          <w:p w14:paraId="31781077" w14:textId="77777777" w:rsidR="005919BD" w:rsidRDefault="005919BD">
            <w:pPr>
              <w:pStyle w:val="box-L-contents"/>
              <w:rPr>
                <w:rFonts w:ascii="돋움" w:hAnsi="돋움"/>
              </w:rPr>
            </w:pPr>
          </w:p>
        </w:tc>
      </w:tr>
    </w:tbl>
    <w:p w14:paraId="6E4966F3" w14:textId="77777777" w:rsidR="005919BD" w:rsidRDefault="005919BD">
      <w:pPr>
        <w:rPr>
          <w:rFonts w:ascii="돋움" w:eastAsia="돋움" w:hAnsi="돋움"/>
          <w:sz w:val="19"/>
          <w:szCs w:val="19"/>
        </w:rPr>
      </w:pPr>
    </w:p>
    <w:p w14:paraId="10FF6FCB" w14:textId="77777777" w:rsidR="005919BD" w:rsidRDefault="00786043">
      <w:pPr>
        <w:rPr>
          <w:rFonts w:ascii="돋움" w:eastAsia="돋움" w:hAnsi="돋움"/>
        </w:rPr>
      </w:pPr>
      <w:r w:rsidRPr="00FD6541">
        <w:rPr>
          <w:rFonts w:ascii="돋움" w:eastAsia="돋움" w:hAnsi="돋움" w:hint="eastAsia"/>
        </w:rPr>
        <w:t xml:space="preserve">본 문서는 </w:t>
      </w:r>
      <w:proofErr w:type="spellStart"/>
      <w:r w:rsidRPr="00FD6541">
        <w:rPr>
          <w:rFonts w:ascii="돋움" w:eastAsia="돋움" w:hAnsi="돋움" w:hint="eastAsia"/>
        </w:rPr>
        <w:t>에임시스템㈜에</w:t>
      </w:r>
      <w:proofErr w:type="spellEnd"/>
      <w:r w:rsidRPr="00FD6541">
        <w:rPr>
          <w:rFonts w:ascii="돋움" w:eastAsia="돋움" w:hAnsi="돋움" w:hint="eastAsia"/>
        </w:rPr>
        <w:t xml:space="preserve"> 의해 작성되었으며 대외비를 포함하고 있습니다. 이 문서의 내용 중 전부 또는 일부의 내용이라도 </w:t>
      </w:r>
      <w:proofErr w:type="spellStart"/>
      <w:r w:rsidRPr="00FD6541">
        <w:rPr>
          <w:rFonts w:ascii="돋움" w:eastAsia="돋움" w:hAnsi="돋움" w:hint="eastAsia"/>
        </w:rPr>
        <w:t>에임시스템㈜의</w:t>
      </w:r>
      <w:proofErr w:type="spellEnd"/>
      <w:r w:rsidRPr="00FD6541">
        <w:rPr>
          <w:rFonts w:ascii="돋움" w:eastAsia="돋움" w:hAnsi="돋움" w:hint="eastAsia"/>
        </w:rPr>
        <w:t xml:space="preserve"> 동의 없이 무단으로 복사, 배포 또는 타인에게 절대 양도할 수 없습니다.</w:t>
      </w:r>
    </w:p>
    <w:p w14:paraId="3270676F" w14:textId="77777777" w:rsidR="005919BD" w:rsidRDefault="00786043">
      <w:pPr>
        <w:rPr>
          <w:rFonts w:ascii="돋움" w:eastAsia="돋움" w:hAnsi="돋움"/>
        </w:rPr>
      </w:pPr>
      <w:proofErr w:type="spellStart"/>
      <w:r w:rsidRPr="00FD6541">
        <w:rPr>
          <w:rFonts w:ascii="돋움" w:eastAsia="돋움" w:hAnsi="돋움" w:hint="eastAsia"/>
        </w:rPr>
        <w:t>에임시스템㈜는</w:t>
      </w:r>
      <w:proofErr w:type="spellEnd"/>
      <w:r w:rsidRPr="00FD6541">
        <w:rPr>
          <w:rFonts w:ascii="돋움" w:eastAsia="돋움" w:hAnsi="돋움" w:hint="eastAsia"/>
        </w:rPr>
        <w:t xml:space="preserve"> 본 문서에 관련된 모든 권한을 갖고 있으며, </w:t>
      </w:r>
      <w:proofErr w:type="spellStart"/>
      <w:r w:rsidRPr="00FD6541">
        <w:rPr>
          <w:rFonts w:ascii="돋움" w:eastAsia="돋움" w:hAnsi="돋움" w:hint="eastAsia"/>
        </w:rPr>
        <w:t>에임시스템㈜는</w:t>
      </w:r>
      <w:proofErr w:type="spellEnd"/>
      <w:r w:rsidRPr="00FD6541">
        <w:rPr>
          <w:rFonts w:ascii="돋움" w:eastAsia="돋움" w:hAnsi="돋움" w:hint="eastAsia"/>
        </w:rPr>
        <w:t xml:space="preserve"> 사전 예고, 동의 없이 본 문서에 포함된 내용을 수정할 수 있습니다. 본 문서의 최종 본에 대한 문의는 저작자에게 문의하시기 바랍니다.</w:t>
      </w:r>
    </w:p>
    <w:p w14:paraId="1D3CD901" w14:textId="77777777" w:rsidR="005919BD" w:rsidRDefault="005919BD">
      <w:pPr>
        <w:pStyle w:val="warning"/>
        <w:rPr>
          <w:rFonts w:ascii="돋움" w:hAnsi="돋움"/>
          <w:sz w:val="20"/>
        </w:rPr>
      </w:pPr>
    </w:p>
    <w:p w14:paraId="425DC05F" w14:textId="77777777" w:rsidR="005919BD" w:rsidRDefault="005919BD">
      <w:pPr>
        <w:pStyle w:val="warning"/>
        <w:rPr>
          <w:rFonts w:ascii="돋움" w:hAnsi="돋움"/>
          <w:sz w:val="20"/>
        </w:rPr>
      </w:pPr>
    </w:p>
    <w:p w14:paraId="21A9E184" w14:textId="77777777" w:rsidR="005919BD" w:rsidRDefault="00786043">
      <w:pPr>
        <w:pStyle w:val="warning"/>
        <w:jc w:val="center"/>
        <w:rPr>
          <w:rFonts w:ascii="돋움" w:hAnsi="돋움"/>
          <w:sz w:val="20"/>
        </w:rPr>
      </w:pPr>
      <w:r w:rsidRPr="00FD6541">
        <w:rPr>
          <w:rFonts w:ascii="돋움" w:hAnsi="돋움" w:hint="eastAsia"/>
          <w:sz w:val="20"/>
        </w:rPr>
        <w:t xml:space="preserve">COPYRIGHT </w:t>
      </w:r>
      <w:r w:rsidRPr="00FD6541">
        <w:rPr>
          <w:rFonts w:ascii="돋움" w:hAnsi="돋움"/>
          <w:sz w:val="20"/>
        </w:rPr>
        <w:t>©</w:t>
      </w:r>
      <w:r w:rsidRPr="00FD6541">
        <w:rPr>
          <w:rFonts w:ascii="돋움" w:hAnsi="돋움" w:hint="eastAsia"/>
          <w:sz w:val="20"/>
        </w:rPr>
        <w:t xml:space="preserve"> 2005 AIM Systems, Inc.</w:t>
      </w:r>
    </w:p>
    <w:p w14:paraId="0D3D591A" w14:textId="77777777" w:rsidR="005919BD" w:rsidRDefault="00786043">
      <w:pPr>
        <w:pStyle w:val="warning"/>
        <w:jc w:val="center"/>
        <w:rPr>
          <w:rFonts w:ascii="돋움" w:hAnsi="돋움"/>
          <w:sz w:val="20"/>
        </w:rPr>
      </w:pPr>
      <w:r w:rsidRPr="00FD6541">
        <w:rPr>
          <w:rFonts w:ascii="돋움" w:hAnsi="돋움" w:hint="eastAsia"/>
          <w:sz w:val="20"/>
        </w:rPr>
        <w:t>All rights reserved.</w:t>
      </w:r>
    </w:p>
    <w:p w14:paraId="058FED40" w14:textId="77777777" w:rsidR="005919BD" w:rsidRDefault="005919BD">
      <w:pPr>
        <w:pStyle w:val="warning"/>
        <w:rPr>
          <w:sz w:val="20"/>
        </w:rPr>
      </w:pPr>
    </w:p>
    <w:p w14:paraId="7D8D6991" w14:textId="77777777" w:rsidR="005919BD" w:rsidRDefault="005919BD">
      <w:pPr>
        <w:pStyle w:val="warning"/>
        <w:rPr>
          <w:sz w:val="20"/>
        </w:rPr>
      </w:pPr>
    </w:p>
    <w:p w14:paraId="3517DE28" w14:textId="77777777" w:rsidR="005919BD" w:rsidRDefault="00786043">
      <w:pPr>
        <w:pStyle w:val="warning"/>
        <w:rPr>
          <w:sz w:val="20"/>
        </w:rPr>
      </w:pPr>
      <w:r w:rsidRPr="0053718D">
        <w:rPr>
          <w:rFonts w:hint="eastAsia"/>
          <w:sz w:val="20"/>
        </w:rPr>
        <w:t>.</w:t>
      </w:r>
    </w:p>
    <w:p w14:paraId="6FB26F62" w14:textId="77777777" w:rsidR="005919BD" w:rsidRDefault="005919BD">
      <w:pPr>
        <w:pStyle w:val="warning"/>
        <w:rPr>
          <w:sz w:val="20"/>
        </w:rPr>
      </w:pPr>
    </w:p>
    <w:p w14:paraId="2B67EE0D" w14:textId="77777777" w:rsidR="005919BD" w:rsidRDefault="005919BD">
      <w:pPr>
        <w:rPr>
          <w:sz w:val="19"/>
          <w:szCs w:val="19"/>
        </w:rPr>
      </w:pPr>
    </w:p>
    <w:p w14:paraId="4D242E7B" w14:textId="77777777" w:rsidR="005919BD" w:rsidRDefault="00786043">
      <w:pPr>
        <w:rPr>
          <w:sz w:val="19"/>
          <w:szCs w:val="19"/>
        </w:rPr>
      </w:pPr>
      <w:r>
        <w:br w:type="page"/>
      </w:r>
    </w:p>
    <w:p w14:paraId="001802A6" w14:textId="77777777" w:rsidR="005919BD" w:rsidRDefault="00786043">
      <w:pPr>
        <w:pStyle w:val="PrefaceTitle"/>
        <w:rPr>
          <w:sz w:val="32"/>
          <w:szCs w:val="32"/>
        </w:rPr>
      </w:pPr>
      <w:r w:rsidRPr="00E46B24">
        <w:rPr>
          <w:sz w:val="32"/>
          <w:szCs w:val="32"/>
        </w:rPr>
        <w:t>Table of Contents</w:t>
      </w:r>
    </w:p>
    <w:p w14:paraId="342A453D" w14:textId="77777777" w:rsidR="005919BD" w:rsidRDefault="005919BD">
      <w:pPr>
        <w:rPr>
          <w:sz w:val="19"/>
          <w:szCs w:val="19"/>
        </w:rPr>
      </w:pPr>
    </w:p>
    <w:p w14:paraId="54AF1212" w14:textId="77777777" w:rsidR="005919BD" w:rsidRDefault="00786043">
      <w:pPr>
        <w:pStyle w:val="11"/>
        <w:rPr>
          <w:rFonts w:ascii="바탕" w:eastAsia="바탕" w:hAnsi="Times New Roman" w:cs="Times New Roman"/>
          <w:b w:val="0"/>
          <w:noProof/>
          <w:color w:val="auto"/>
          <w:kern w:val="2"/>
          <w:szCs w:val="24"/>
          <w:lang w:eastAsia="ko-KR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TOC \o "1-3" \h \z \u</w:instrText>
      </w:r>
      <w:r>
        <w:rPr>
          <w:sz w:val="19"/>
          <w:szCs w:val="19"/>
        </w:rPr>
        <w:fldChar w:fldCharType="separate"/>
      </w:r>
      <w:hyperlink w:anchor="_Toc223237236" w:history="1">
        <w:r w:rsidRPr="00630966">
          <w:rPr>
            <w:rStyle w:val="af0"/>
            <w:noProof/>
          </w:rPr>
          <w:t>1.</w:t>
        </w:r>
        <w:r>
          <w:rPr>
            <w:rFonts w:ascii="바탕" w:eastAsia="바탕" w:hAnsi="Times New Roman" w:cs="Times New Roman"/>
            <w:b w:val="0"/>
            <w:noProof/>
            <w:color w:val="auto"/>
            <w:kern w:val="2"/>
            <w:szCs w:val="24"/>
            <w:lang w:eastAsia="ko-KR"/>
          </w:rPr>
          <w:tab/>
        </w:r>
        <w:r w:rsidRPr="00630966">
          <w:rPr>
            <w:rStyle w:val="af0"/>
            <w:rFonts w:eastAsia="굴림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52D01" w14:textId="77777777" w:rsidR="005919BD" w:rsidRDefault="00786043">
      <w:pPr>
        <w:pStyle w:val="11"/>
        <w:rPr>
          <w:rFonts w:ascii="바탕" w:eastAsia="바탕" w:hAnsi="Times New Roman" w:cs="Times New Roman"/>
          <w:b w:val="0"/>
          <w:noProof/>
          <w:color w:val="auto"/>
          <w:kern w:val="2"/>
          <w:szCs w:val="24"/>
          <w:lang w:eastAsia="ko-KR"/>
        </w:rPr>
      </w:pPr>
      <w:hyperlink w:anchor="_Toc223237237" w:history="1">
        <w:r w:rsidRPr="00630966">
          <w:rPr>
            <w:rStyle w:val="af0"/>
            <w:noProof/>
          </w:rPr>
          <w:t>2.</w:t>
        </w:r>
        <w:r>
          <w:rPr>
            <w:rFonts w:ascii="바탕" w:eastAsia="바탕" w:hAnsi="Times New Roman" w:cs="Times New Roman"/>
            <w:b w:val="0"/>
            <w:noProof/>
            <w:color w:val="auto"/>
            <w:kern w:val="2"/>
            <w:szCs w:val="24"/>
            <w:lang w:eastAsia="ko-KR"/>
          </w:rPr>
          <w:tab/>
        </w:r>
        <w:r w:rsidRPr="00630966">
          <w:rPr>
            <w:rStyle w:val="af0"/>
            <w:rFonts w:eastAsia="굴림"/>
            <w:noProof/>
          </w:rPr>
          <w:t>Message Specification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AC71DA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38" w:history="1">
        <w:r w:rsidRPr="00630966">
          <w:rPr>
            <w:rStyle w:val="af0"/>
            <w:caps/>
            <w:noProof/>
          </w:rPr>
          <w:t>2.1.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EAPEIS_LOAD_CFM_REQ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98A705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39" w:history="1">
        <w:r w:rsidRPr="00630966">
          <w:rPr>
            <w:rStyle w:val="af0"/>
            <w:caps/>
            <w:noProof/>
          </w:rPr>
          <w:t>2.2.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EISEAP_LOAD_CFM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4C10CD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40" w:history="1">
        <w:r w:rsidRPr="00630966">
          <w:rPr>
            <w:rStyle w:val="af0"/>
            <w:caps/>
            <w:noProof/>
          </w:rPr>
          <w:t>2.3.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EAPEIS_VERIFY_REQ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2D8C32" w14:textId="77777777" w:rsidR="005919BD" w:rsidRDefault="00786043">
      <w:pPr>
        <w:pStyle w:val="20"/>
        <w:rPr>
          <w:rFonts w:ascii="바탕" w:eastAsia="바탕" w:hAnsi="Times New Roman"/>
          <w:noProof/>
          <w:szCs w:val="24"/>
        </w:rPr>
      </w:pPr>
      <w:hyperlink w:anchor="_Toc223237241" w:history="1">
        <w:r w:rsidRPr="00630966">
          <w:rPr>
            <w:rStyle w:val="af0"/>
            <w:caps/>
            <w:noProof/>
          </w:rPr>
          <w:t>2.4.</w:t>
        </w:r>
        <w:r>
          <w:rPr>
            <w:rFonts w:ascii="바탕" w:eastAsia="바탕" w:hAnsi="Times New Roman"/>
            <w:noProof/>
            <w:szCs w:val="24"/>
          </w:rPr>
          <w:tab/>
        </w:r>
        <w:r w:rsidRPr="00630966">
          <w:rPr>
            <w:rStyle w:val="af0"/>
            <w:noProof/>
          </w:rPr>
          <w:t>EISEAP_VERIFY_REP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_Toc223237241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684098" w14:textId="77777777" w:rsidR="005919BD" w:rsidRDefault="00786043">
      <w:pPr>
        <w:rPr>
          <w:sz w:val="19"/>
          <w:szCs w:val="19"/>
        </w:rPr>
      </w:pPr>
      <w:r>
        <w:rPr>
          <w:sz w:val="19"/>
          <w:szCs w:val="19"/>
        </w:rPr>
        <w:fldChar w:fldCharType="end"/>
      </w:r>
    </w:p>
    <w:p w14:paraId="5B82C64F" w14:textId="77777777" w:rsidR="005919BD" w:rsidRDefault="005919BD">
      <w:pPr>
        <w:rPr>
          <w:sz w:val="19"/>
          <w:szCs w:val="19"/>
        </w:rPr>
      </w:pPr>
    </w:p>
    <w:p w14:paraId="42FE9C4A" w14:textId="77777777" w:rsidR="005919BD" w:rsidRDefault="005919BD">
      <w:pPr>
        <w:rPr>
          <w:sz w:val="19"/>
          <w:szCs w:val="19"/>
        </w:rPr>
      </w:pPr>
      <w:bookmarkStart w:id="0" w:name="_Toc96840162"/>
      <w:bookmarkStart w:id="1" w:name="_Toc98666728"/>
    </w:p>
    <w:p w14:paraId="3CBEA9AF" w14:textId="77777777" w:rsidR="005919BD" w:rsidRDefault="00786043">
      <w:pPr>
        <w:pStyle w:val="Title01"/>
        <w:rPr>
          <w:rFonts w:eastAsia="굴림"/>
        </w:rPr>
      </w:pPr>
      <w:bookmarkStart w:id="2" w:name="_Toc217819726"/>
      <w:bookmarkStart w:id="3" w:name="_Toc222824075"/>
      <w:bookmarkStart w:id="4" w:name="_Toc223237236"/>
      <w:bookmarkEnd w:id="0"/>
      <w:bookmarkEnd w:id="1"/>
      <w:r w:rsidRPr="00C577C5">
        <w:rPr>
          <w:rFonts w:eastAsia="굴림"/>
        </w:rPr>
        <w:lastRenderedPageBreak/>
        <w:t>Introduction</w:t>
      </w:r>
      <w:bookmarkEnd w:id="2"/>
      <w:bookmarkEnd w:id="3"/>
      <w:bookmarkEnd w:id="4"/>
    </w:p>
    <w:p w14:paraId="7980808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본</w:t>
      </w:r>
      <w:r w:rsidRPr="00C577C5">
        <w:rPr>
          <w:rFonts w:ascii="Century Gothic" w:hAnsi="Century Gothic"/>
        </w:rPr>
        <w:t xml:space="preserve"> Document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EIS(MES)</w:t>
      </w:r>
      <w:r w:rsidRPr="00C577C5">
        <w:rPr>
          <w:rFonts w:ascii="Century Gothic" w:hAnsi="굴림"/>
        </w:rPr>
        <w:t>간의</w:t>
      </w:r>
      <w:r w:rsidRPr="00C577C5">
        <w:rPr>
          <w:rFonts w:ascii="Century Gothic" w:hAnsi="Century Gothic"/>
        </w:rPr>
        <w:t xml:space="preserve"> Message SET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정의하고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</w:t>
      </w:r>
      <w:r w:rsidRPr="00C577C5">
        <w:rPr>
          <w:rFonts w:ascii="Century Gothic" w:hAnsi="Century Gothic"/>
        </w:rPr>
        <w:t xml:space="preserve"> Message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포함되어야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내용과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따른</w:t>
      </w:r>
      <w:r w:rsidRPr="00C577C5">
        <w:rPr>
          <w:rFonts w:ascii="Century Gothic" w:hAnsi="Century Gothic"/>
        </w:rPr>
        <w:t xml:space="preserve"> Function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정리한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문서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입니다</w:t>
      </w:r>
      <w:proofErr w:type="gramEnd"/>
      <w:r w:rsidRPr="00C577C5">
        <w:rPr>
          <w:rFonts w:ascii="Century Gothic" w:hAnsi="Century Gothic"/>
        </w:rPr>
        <w:t xml:space="preserve">. </w:t>
      </w:r>
    </w:p>
    <w:p w14:paraId="51CEBE3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본</w:t>
      </w:r>
      <w:r w:rsidRPr="00C577C5">
        <w:rPr>
          <w:rFonts w:ascii="Century Gothic" w:hAnsi="Century Gothic"/>
        </w:rPr>
        <w:t xml:space="preserve"> Document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앞으로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내용이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포함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됩니다</w:t>
      </w:r>
      <w:proofErr w:type="gramEnd"/>
      <w:r w:rsidRPr="00C577C5">
        <w:rPr>
          <w:rFonts w:ascii="Century Gothic" w:hAnsi="Century Gothic"/>
        </w:rPr>
        <w:t>.</w:t>
      </w:r>
    </w:p>
    <w:p w14:paraId="03640672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 Lot Tracking </w:t>
      </w:r>
      <w:r w:rsidRPr="00C577C5">
        <w:rPr>
          <w:rFonts w:ascii="Century Gothic" w:hAnsi="굴림"/>
        </w:rPr>
        <w:t>관련</w:t>
      </w:r>
      <w:r w:rsidRPr="00C577C5">
        <w:rPr>
          <w:rFonts w:ascii="Century Gothic" w:hAnsi="Century Gothic"/>
        </w:rPr>
        <w:t xml:space="preserve"> Interface Specification</w:t>
      </w:r>
    </w:p>
    <w:p w14:paraId="2F57FB5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 Data Collection </w:t>
      </w:r>
      <w:r w:rsidRPr="00C577C5">
        <w:rPr>
          <w:rFonts w:ascii="Century Gothic" w:hAnsi="굴림"/>
        </w:rPr>
        <w:t>관련</w:t>
      </w:r>
      <w:r w:rsidRPr="00C577C5">
        <w:rPr>
          <w:rFonts w:ascii="Century Gothic" w:hAnsi="Century Gothic"/>
        </w:rPr>
        <w:t xml:space="preserve"> Interface Specification</w:t>
      </w:r>
    </w:p>
    <w:p w14:paraId="5D50F2D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 Abnormal Case </w:t>
      </w:r>
      <w:r w:rsidRPr="00C577C5">
        <w:rPr>
          <w:rFonts w:ascii="Century Gothic" w:hAnsi="굴림"/>
        </w:rPr>
        <w:t>관련</w:t>
      </w:r>
      <w:r w:rsidRPr="00C577C5">
        <w:rPr>
          <w:rFonts w:ascii="Century Gothic" w:hAnsi="Century Gothic"/>
        </w:rPr>
        <w:t xml:space="preserve"> Interface Specification</w:t>
      </w:r>
    </w:p>
    <w:p w14:paraId="05822171" w14:textId="77777777" w:rsidR="005919BD" w:rsidRDefault="005919BD">
      <w:pPr>
        <w:rPr>
          <w:rFonts w:ascii="Century Gothic" w:hAnsi="Century Gothic"/>
        </w:rPr>
      </w:pPr>
    </w:p>
    <w:p w14:paraId="6C49AA0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[</w:t>
      </w:r>
      <w:r w:rsidRPr="00C577C5">
        <w:rPr>
          <w:rFonts w:ascii="Century Gothic" w:hAnsi="굴림"/>
        </w:rPr>
        <w:t>정의</w:t>
      </w:r>
      <w:r w:rsidRPr="00C577C5">
        <w:rPr>
          <w:rFonts w:ascii="Century Gothic" w:hAnsi="Century Gothic"/>
        </w:rPr>
        <w:t>]</w:t>
      </w:r>
    </w:p>
    <w:p w14:paraId="610C3D9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MES</w:t>
      </w:r>
      <w:r w:rsidRPr="00C577C5">
        <w:rPr>
          <w:rFonts w:ascii="Century Gothic" w:hAnsi="굴림"/>
        </w:rPr>
        <w:t>간의</w:t>
      </w:r>
      <w:r w:rsidRPr="00C577C5">
        <w:rPr>
          <w:rFonts w:ascii="Century Gothic" w:hAnsi="Century Gothic"/>
        </w:rPr>
        <w:t xml:space="preserve"> Interface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있어서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기본적으로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Message</w:t>
      </w:r>
      <w:r w:rsidRPr="00C577C5">
        <w:rPr>
          <w:rFonts w:ascii="Century Gothic" w:hAnsi="굴림"/>
        </w:rPr>
        <w:t>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받아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처리하는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서버를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가정하여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설명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합니다</w:t>
      </w:r>
      <w:proofErr w:type="gramEnd"/>
      <w:r w:rsidRPr="00C577C5">
        <w:rPr>
          <w:rFonts w:ascii="Century Gothic" w:hAnsi="Century Gothic"/>
        </w:rPr>
        <w:t>.</w:t>
      </w:r>
    </w:p>
    <w:p w14:paraId="2DA461B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간의</w:t>
      </w:r>
      <w:r w:rsidRPr="00C577C5">
        <w:rPr>
          <w:rFonts w:ascii="Century Gothic" w:hAnsi="Century Gothic"/>
        </w:rPr>
        <w:t xml:space="preserve"> Message Format</w:t>
      </w:r>
      <w:r w:rsidRPr="00C577C5">
        <w:rPr>
          <w:rFonts w:ascii="Century Gothic" w:hAnsi="굴림"/>
        </w:rPr>
        <w:t>은</w:t>
      </w:r>
      <w:r w:rsidRPr="00C577C5">
        <w:rPr>
          <w:rFonts w:ascii="Century Gothic" w:hAnsi="Century Gothic"/>
        </w:rPr>
        <w:t xml:space="preserve"> HYNIX </w:t>
      </w:r>
      <w:r w:rsidRPr="00C577C5">
        <w:rPr>
          <w:rFonts w:ascii="Century Gothic" w:hAnsi="굴림"/>
        </w:rPr>
        <w:t>자동화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그룹에서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결정한</w:t>
      </w:r>
      <w:r w:rsidRPr="00C577C5">
        <w:rPr>
          <w:rFonts w:ascii="Century Gothic" w:hAnsi="Century Gothic"/>
        </w:rPr>
        <w:t xml:space="preserve"> XML </w:t>
      </w:r>
      <w:r w:rsidRPr="00C577C5">
        <w:rPr>
          <w:rFonts w:ascii="Century Gothic" w:hAnsi="굴림"/>
        </w:rPr>
        <w:t>방식으로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정의한다</w:t>
      </w:r>
      <w:r w:rsidRPr="00C577C5">
        <w:rPr>
          <w:rFonts w:ascii="Century Gothic" w:hAnsi="Century Gothic"/>
        </w:rPr>
        <w:t xml:space="preserve">. </w:t>
      </w:r>
    </w:p>
    <w:p w14:paraId="16456D5E" w14:textId="77777777" w:rsidR="005919BD" w:rsidRDefault="005919BD">
      <w:pPr>
        <w:rPr>
          <w:rFonts w:ascii="Century Gothic" w:hAnsi="Century Gothic"/>
        </w:rPr>
      </w:pPr>
    </w:p>
    <w:p w14:paraId="0081785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[Message </w:t>
      </w:r>
      <w:r w:rsidRPr="00C577C5">
        <w:rPr>
          <w:rFonts w:ascii="Century Gothic" w:hAnsi="굴림"/>
        </w:rPr>
        <w:t>정의</w:t>
      </w:r>
      <w:r w:rsidRPr="00C577C5">
        <w:rPr>
          <w:rFonts w:ascii="Century Gothic" w:hAnsi="Century Gothic"/>
        </w:rPr>
        <w:t xml:space="preserve"> Rule]</w:t>
      </w:r>
    </w:p>
    <w:p w14:paraId="01F3004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 EAP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통신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하는</w:t>
      </w:r>
      <w:proofErr w:type="gram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모든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상위</w:t>
      </w:r>
      <w:r w:rsidRPr="00C577C5">
        <w:rPr>
          <w:rFonts w:ascii="Century Gothic" w:hAnsi="Century Gothic"/>
        </w:rPr>
        <w:t xml:space="preserve"> </w:t>
      </w:r>
      <w:proofErr w:type="spellStart"/>
      <w:r w:rsidRPr="00C577C5">
        <w:rPr>
          <w:rFonts w:ascii="Century Gothic" w:hAnsi="굴림"/>
        </w:rPr>
        <w:t>시스템간의</w:t>
      </w:r>
      <w:proofErr w:type="spellEnd"/>
      <w:r w:rsidRPr="00C577C5">
        <w:rPr>
          <w:rFonts w:ascii="Century Gothic" w:hAnsi="Century Gothic"/>
        </w:rPr>
        <w:t xml:space="preserve"> Function</w:t>
      </w:r>
      <w:r w:rsidRPr="00C577C5">
        <w:rPr>
          <w:rFonts w:ascii="Century Gothic" w:hAnsi="굴림"/>
        </w:rPr>
        <w:t>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Rule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의해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작성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되어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집니다</w:t>
      </w:r>
    </w:p>
    <w:p w14:paraId="625F10CA" w14:textId="77777777" w:rsidR="005919BD" w:rsidRDefault="005919BD">
      <w:pPr>
        <w:rPr>
          <w:rFonts w:ascii="Century Gothic" w:hAnsi="Century Gothic"/>
        </w:rPr>
      </w:pPr>
    </w:p>
    <w:p w14:paraId="74140F0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[From][To]_Transaction</w:t>
      </w:r>
      <w:r w:rsidRPr="00C577C5">
        <w:rPr>
          <w:rFonts w:ascii="Century Gothic" w:hAnsi="굴림"/>
        </w:rPr>
        <w:t>내용</w:t>
      </w:r>
    </w:p>
    <w:p w14:paraId="40915184" w14:textId="77777777" w:rsidR="005919BD" w:rsidRDefault="005919BD">
      <w:pPr>
        <w:rPr>
          <w:rFonts w:ascii="Century Gothic" w:hAnsi="Century Gothic"/>
        </w:rPr>
      </w:pPr>
    </w:p>
    <w:p w14:paraId="21F10401" w14:textId="77777777" w:rsidR="005919BD" w:rsidRDefault="005919BD">
      <w:pPr>
        <w:rPr>
          <w:rFonts w:ascii="Century Gothic" w:hAnsi="Century Gothic"/>
        </w:rPr>
      </w:pPr>
    </w:p>
    <w:p w14:paraId="3633660B" w14:textId="77777777" w:rsidR="005919BD" w:rsidRDefault="00786043">
      <w:pPr>
        <w:rPr>
          <w:rFonts w:ascii="Century Gothic" w:hAnsi="Century Gothic"/>
        </w:rPr>
      </w:pPr>
      <w:proofErr w:type="spellStart"/>
      <w:r w:rsidRPr="00C577C5">
        <w:rPr>
          <w:rFonts w:ascii="Century Gothic" w:hAnsi="굴림"/>
        </w:rPr>
        <w:t>예를들어</w:t>
      </w:r>
      <w:proofErr w:type="spell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Carrier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들어내어지게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되면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해당되는</w:t>
      </w:r>
      <w:r w:rsidRPr="00C577C5">
        <w:rPr>
          <w:rFonts w:ascii="Century Gothic" w:hAnsi="Century Gothic"/>
        </w:rPr>
        <w:t xml:space="preserve"> EVENT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발생되는데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보낼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같이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작성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됩니다</w:t>
      </w:r>
      <w:proofErr w:type="gramEnd"/>
      <w:r w:rsidRPr="00C577C5">
        <w:rPr>
          <w:rFonts w:ascii="Century Gothic" w:hAnsi="Century Gothic"/>
        </w:rPr>
        <w:t>.</w:t>
      </w:r>
    </w:p>
    <w:p w14:paraId="6CDE790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EAPEIS_PORT_EVENT</w:t>
      </w:r>
      <w:r w:rsidRPr="00C577C5">
        <w:rPr>
          <w:rFonts w:ascii="Century Gothic" w:hAnsi="굴림"/>
        </w:rPr>
        <w:t>등과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방식으로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작성되며</w:t>
      </w:r>
      <w:r w:rsidRPr="00C577C5">
        <w:rPr>
          <w:rFonts w:ascii="Century Gothic" w:hAnsi="Century Gothic"/>
        </w:rPr>
        <w:t xml:space="preserve"> Sequence Name</w:t>
      </w:r>
      <w:r w:rsidRPr="00C577C5">
        <w:rPr>
          <w:rFonts w:ascii="Century Gothic" w:hAnsi="굴림"/>
        </w:rPr>
        <w:t>이라는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필드를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이용하여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기능을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표시한다</w:t>
      </w:r>
      <w:r w:rsidRPr="00C577C5">
        <w:rPr>
          <w:rFonts w:ascii="Century Gothic" w:hAnsi="Century Gothic"/>
        </w:rPr>
        <w:t xml:space="preserve">. </w:t>
      </w:r>
    </w:p>
    <w:p w14:paraId="2DD5005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예</w:t>
      </w:r>
      <w:r w:rsidRPr="00C577C5">
        <w:rPr>
          <w:rFonts w:ascii="Century Gothic" w:hAnsi="Century Gothic"/>
        </w:rPr>
        <w:t xml:space="preserve">) </w:t>
      </w:r>
      <w:proofErr w:type="spellStart"/>
      <w:r w:rsidRPr="00C577C5">
        <w:rPr>
          <w:rFonts w:ascii="Century Gothic" w:hAnsi="Century Gothic"/>
        </w:rPr>
        <w:t>Sequence_</w:t>
      </w:r>
      <w:proofErr w:type="gramStart"/>
      <w:r w:rsidRPr="00C577C5">
        <w:rPr>
          <w:rFonts w:ascii="Century Gothic" w:hAnsi="Century Gothic"/>
        </w:rPr>
        <w:t>Name</w:t>
      </w:r>
      <w:proofErr w:type="spellEnd"/>
      <w:r w:rsidRPr="00C577C5">
        <w:rPr>
          <w:rFonts w:ascii="Century Gothic" w:hAnsi="Century Gothic"/>
        </w:rPr>
        <w:t xml:space="preserve"> :</w:t>
      </w:r>
      <w:proofErr w:type="gramEnd"/>
      <w:r w:rsidRPr="00C577C5">
        <w:rPr>
          <w:rFonts w:ascii="Century Gothic" w:hAnsi="Century Gothic"/>
        </w:rPr>
        <w:t xml:space="preserve"> </w:t>
      </w:r>
      <w:proofErr w:type="spellStart"/>
      <w:r w:rsidRPr="00C577C5">
        <w:rPr>
          <w:rFonts w:ascii="Century Gothic" w:hAnsi="Century Gothic"/>
        </w:rPr>
        <w:t>LP_READYTOLOAd</w:t>
      </w:r>
      <w:proofErr w:type="spellEnd"/>
      <w:r w:rsidRPr="00C577C5">
        <w:rPr>
          <w:rFonts w:ascii="Century Gothic" w:hAnsi="Century Gothic"/>
        </w:rPr>
        <w:t xml:space="preserve"> and LP_ARRIVE </w:t>
      </w:r>
    </w:p>
    <w:p w14:paraId="5F7BEA4B" w14:textId="77777777" w:rsidR="005919BD" w:rsidRDefault="005919BD">
      <w:pPr>
        <w:rPr>
          <w:rFonts w:ascii="Century Gothic" w:hAnsi="Century Gothic"/>
        </w:rPr>
      </w:pPr>
    </w:p>
    <w:p w14:paraId="2FD8186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[</w:t>
      </w:r>
      <w:r w:rsidRPr="00C577C5">
        <w:rPr>
          <w:rFonts w:ascii="Century Gothic" w:hAnsi="굴림"/>
        </w:rPr>
        <w:t>예외사항</w:t>
      </w:r>
      <w:r w:rsidRPr="00C577C5">
        <w:rPr>
          <w:rFonts w:ascii="Century Gothic" w:hAnsi="Century Gothic"/>
        </w:rPr>
        <w:t>]</w:t>
      </w:r>
    </w:p>
    <w:p w14:paraId="102D53D5" w14:textId="77777777" w:rsidR="005919BD" w:rsidRDefault="005919BD">
      <w:pPr>
        <w:rPr>
          <w:rFonts w:ascii="Century Gothic" w:hAnsi="Century Gothic"/>
        </w:rPr>
      </w:pPr>
    </w:p>
    <w:p w14:paraId="35F5C422" w14:textId="77777777" w:rsidR="005919BD" w:rsidRDefault="005919BD">
      <w:pPr>
        <w:rPr>
          <w:rFonts w:ascii="Century Gothic" w:hAnsi="Century Gothic"/>
        </w:rPr>
      </w:pPr>
    </w:p>
    <w:p w14:paraId="30721735" w14:textId="77777777" w:rsidR="005919BD" w:rsidRDefault="00786043">
      <w:pPr>
        <w:pStyle w:val="Title01"/>
        <w:rPr>
          <w:rFonts w:eastAsia="굴림"/>
        </w:rPr>
      </w:pPr>
      <w:bookmarkStart w:id="5" w:name="_Toc217819727"/>
      <w:bookmarkStart w:id="6" w:name="_Toc222824076"/>
      <w:bookmarkStart w:id="7" w:name="_Toc223237237"/>
      <w:r w:rsidRPr="00C577C5">
        <w:rPr>
          <w:rFonts w:eastAsia="굴림"/>
        </w:rPr>
        <w:lastRenderedPageBreak/>
        <w:t>Message Specification List</w:t>
      </w:r>
      <w:bookmarkEnd w:id="5"/>
      <w:bookmarkEnd w:id="6"/>
      <w:bookmarkEnd w:id="7"/>
    </w:p>
    <w:p w14:paraId="23F1115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각각의</w:t>
      </w:r>
      <w:r w:rsidRPr="00C577C5">
        <w:rPr>
          <w:rFonts w:ascii="Century Gothic" w:hAnsi="Century Gothic"/>
        </w:rPr>
        <w:t xml:space="preserve"> Message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송수신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여부는</w:t>
      </w:r>
      <w:r w:rsidRPr="00C577C5">
        <w:rPr>
          <w:rFonts w:ascii="Century Gothic" w:hAnsi="Century Gothic"/>
        </w:rPr>
        <w:t xml:space="preserve"> Check</w:t>
      </w:r>
      <w:r w:rsidRPr="00C577C5">
        <w:rPr>
          <w:rFonts w:ascii="Century Gothic" w:hAnsi="굴림"/>
        </w:rPr>
        <w:t>하지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않는다</w:t>
      </w:r>
      <w:r w:rsidRPr="00C577C5">
        <w:rPr>
          <w:rFonts w:ascii="Century Gothic" w:hAnsi="Century Gothic"/>
        </w:rPr>
        <w:t xml:space="preserve">. </w:t>
      </w:r>
      <w:r w:rsidRPr="00C577C5">
        <w:rPr>
          <w:rFonts w:ascii="Century Gothic" w:hAnsi="굴림"/>
        </w:rPr>
        <w:t>즉</w:t>
      </w:r>
      <w:r w:rsidRPr="00C577C5">
        <w:rPr>
          <w:rFonts w:ascii="Century Gothic" w:hAnsi="Century Gothic"/>
        </w:rPr>
        <w:t xml:space="preserve"> Message Request</w:t>
      </w:r>
      <w:r w:rsidRPr="00C577C5">
        <w:rPr>
          <w:rFonts w:ascii="Century Gothic" w:hAnsi="굴림"/>
        </w:rPr>
        <w:t>와</w:t>
      </w:r>
      <w:r w:rsidRPr="00C577C5">
        <w:rPr>
          <w:rFonts w:ascii="Century Gothic" w:hAnsi="Century Gothic"/>
        </w:rPr>
        <w:t xml:space="preserve"> No Reply </w:t>
      </w:r>
      <w:r w:rsidRPr="00C577C5">
        <w:rPr>
          <w:rFonts w:ascii="Century Gothic" w:hAnsi="굴림"/>
        </w:rPr>
        <w:t>방식의</w:t>
      </w:r>
      <w:r w:rsidRPr="00C577C5">
        <w:rPr>
          <w:rFonts w:ascii="Century Gothic" w:hAnsi="Century Gothic"/>
        </w:rPr>
        <w:t xml:space="preserve"> Message </w:t>
      </w:r>
      <w:r w:rsidRPr="00C577C5">
        <w:rPr>
          <w:rFonts w:ascii="Century Gothic" w:hAnsi="굴림"/>
        </w:rPr>
        <w:t>전송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방식을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사용한다</w:t>
      </w:r>
    </w:p>
    <w:p w14:paraId="7232FC36" w14:textId="77777777" w:rsidR="005919BD" w:rsidRDefault="005919BD">
      <w:pPr>
        <w:rPr>
          <w:rFonts w:ascii="Century Gothic" w:hAnsi="Century Gothic"/>
        </w:rPr>
      </w:pPr>
    </w:p>
    <w:p w14:paraId="29029A01" w14:textId="77777777" w:rsidR="005919BD" w:rsidRDefault="00786043">
      <w:pPr>
        <w:pStyle w:val="Title02"/>
        <w:rPr>
          <w:rFonts w:eastAsia="굴림"/>
        </w:rPr>
      </w:pPr>
      <w:bookmarkStart w:id="8" w:name="_Toc217819728"/>
      <w:bookmarkStart w:id="9" w:name="_Toc222824077"/>
      <w:bookmarkStart w:id="10" w:name="_Toc223237238"/>
      <w:r w:rsidRPr="00C577C5">
        <w:rPr>
          <w:rFonts w:eastAsia="굴림"/>
        </w:rPr>
        <w:t>EAPEIS_LOAD_CFM_REQ</w:t>
      </w:r>
      <w:bookmarkEnd w:id="8"/>
      <w:bookmarkEnd w:id="9"/>
      <w:bookmarkEnd w:id="10"/>
    </w:p>
    <w:p w14:paraId="63DAF1E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작업자가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선택한</w:t>
      </w:r>
      <w:r w:rsidRPr="00C577C5">
        <w:rPr>
          <w:rFonts w:ascii="Century Gothic" w:hAnsi="Century Gothic"/>
        </w:rPr>
        <w:t xml:space="preserve"> Lot</w:t>
      </w:r>
      <w:r w:rsidRPr="00C577C5">
        <w:rPr>
          <w:rFonts w:ascii="Century Gothic" w:hAnsi="굴림"/>
        </w:rPr>
        <w:t>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진행중인</w:t>
      </w:r>
      <w:r w:rsidRPr="00C577C5">
        <w:rPr>
          <w:rFonts w:ascii="Century Gothic" w:hAnsi="Century Gothic"/>
        </w:rPr>
        <w:t xml:space="preserve"> Carrier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대하여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그</w:t>
      </w:r>
      <w:r w:rsidRPr="00C577C5">
        <w:rPr>
          <w:rFonts w:ascii="Century Gothic" w:hAnsi="Century Gothic"/>
        </w:rPr>
        <w:t xml:space="preserve"> Lot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관련된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계속해서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언제든지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요구하기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위하여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만든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</w:p>
    <w:p w14:paraId="617F071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예제</w:t>
      </w:r>
      <w:r w:rsidRPr="00C577C5">
        <w:rPr>
          <w:rFonts w:ascii="Century Gothic" w:hAnsi="Century Gothic"/>
        </w:rPr>
        <w:t xml:space="preserve">) </w:t>
      </w:r>
      <w:r w:rsidRPr="00C577C5">
        <w:rPr>
          <w:rFonts w:ascii="Century Gothic" w:hAnsi="굴림"/>
        </w:rPr>
        <w:t>장비가</w:t>
      </w:r>
      <w:r w:rsidRPr="00C577C5">
        <w:rPr>
          <w:rFonts w:ascii="Century Gothic" w:hAnsi="Century Gothic"/>
        </w:rPr>
        <w:t xml:space="preserve"> Stop, Start</w:t>
      </w:r>
      <w:r w:rsidRPr="00C577C5">
        <w:rPr>
          <w:rFonts w:ascii="Century Gothic" w:hAnsi="굴림"/>
        </w:rPr>
        <w:t>되거나</w:t>
      </w:r>
      <w:r w:rsidRPr="00C577C5">
        <w:rPr>
          <w:rFonts w:ascii="Century Gothic" w:hAnsi="Century Gothic"/>
        </w:rPr>
        <w:t xml:space="preserve"> Restart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되어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Lot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Buffer</w:t>
      </w:r>
      <w:r w:rsidRPr="00C577C5">
        <w:rPr>
          <w:rFonts w:ascii="Century Gothic" w:hAnsi="굴림"/>
        </w:rPr>
        <w:t>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잃어버린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상태</w:t>
      </w:r>
      <w:r w:rsidRPr="00C577C5">
        <w:rPr>
          <w:rFonts w:ascii="Century Gothic" w:hAnsi="Century Gothic"/>
        </w:rPr>
        <w:t xml:space="preserve"> </w:t>
      </w:r>
    </w:p>
    <w:p w14:paraId="613F742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-&gt; </w:t>
      </w: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Wafer ID</w:t>
      </w:r>
      <w:r w:rsidRPr="00C577C5">
        <w:rPr>
          <w:rFonts w:ascii="Century Gothic" w:hAnsi="굴림"/>
        </w:rPr>
        <w:t>만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올라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왔을</w:t>
      </w:r>
      <w:proofErr w:type="gram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</w:t>
      </w:r>
      <w:r w:rsidRPr="00C577C5">
        <w:rPr>
          <w:rFonts w:ascii="Century Gothic" w:hAnsi="Century Gothic"/>
        </w:rPr>
        <w:t xml:space="preserve"> </w:t>
      </w:r>
    </w:p>
    <w:p w14:paraId="5A5755C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</w:t>
      </w:r>
      <w:r w:rsidRPr="00C577C5">
        <w:rPr>
          <w:rFonts w:ascii="Century Gothic" w:hAnsi="Century Gothic"/>
        </w:rPr>
        <w:t xml:space="preserve"> Wafer ID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상위정보를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구하기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위해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담아서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전송함</w:t>
      </w:r>
      <w:r w:rsidRPr="00C577C5">
        <w:rPr>
          <w:rFonts w:ascii="Century Gothic" w:hAnsi="Century Gothic"/>
        </w:rPr>
        <w:t xml:space="preserve"> </w:t>
      </w:r>
    </w:p>
    <w:p w14:paraId="638399A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EIS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</w:t>
      </w:r>
      <w:r w:rsidRPr="00C577C5">
        <w:rPr>
          <w:rFonts w:ascii="Century Gothic" w:hAnsi="Century Gothic"/>
        </w:rPr>
        <w:t xml:space="preserve"> Wafer ID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해당하는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</w:t>
      </w:r>
      <w:r w:rsidRPr="00C577C5">
        <w:rPr>
          <w:rFonts w:ascii="Century Gothic" w:hAnsi="Century Gothic"/>
        </w:rPr>
        <w:t>(Lot ID, Carrier ID, Port ID, Batch ID</w:t>
      </w:r>
      <w:r w:rsidRPr="00C577C5">
        <w:rPr>
          <w:rFonts w:ascii="Century Gothic" w:hAnsi="굴림"/>
        </w:rPr>
        <w:t>등</w:t>
      </w:r>
      <w:r w:rsidRPr="00C577C5">
        <w:rPr>
          <w:rFonts w:ascii="Century Gothic" w:hAnsi="Century Gothic"/>
        </w:rPr>
        <w:t>)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채움</w:t>
      </w:r>
    </w:p>
    <w:p w14:paraId="4AAB538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EIS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채워진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전송함</w:t>
      </w:r>
      <w:r w:rsidRPr="00C577C5">
        <w:rPr>
          <w:rFonts w:ascii="Century Gothic" w:hAnsi="Century Gothic"/>
        </w:rPr>
        <w:t xml:space="preserve"> </w:t>
      </w:r>
    </w:p>
    <w:p w14:paraId="29AFEEB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-&gt; EAP</w:t>
      </w:r>
      <w:r w:rsidRPr="00C577C5">
        <w:rPr>
          <w:rFonts w:ascii="Century Gothic" w:hAnsi="굴림"/>
        </w:rPr>
        <w:t>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이용하여</w:t>
      </w:r>
      <w:r w:rsidRPr="00C577C5">
        <w:rPr>
          <w:rFonts w:ascii="Century Gothic" w:hAnsi="Century Gothic"/>
        </w:rPr>
        <w:t xml:space="preserve"> Channel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구성함</w:t>
      </w:r>
      <w:r w:rsidRPr="00C577C5">
        <w:rPr>
          <w:rFonts w:ascii="Century Gothic" w:hAnsi="Century Gothic"/>
        </w:rPr>
        <w:t xml:space="preserve"> </w:t>
      </w:r>
    </w:p>
    <w:p w14:paraId="5D6563F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-&gt; </w:t>
      </w:r>
      <w:r w:rsidRPr="00C577C5">
        <w:rPr>
          <w:rFonts w:ascii="Century Gothic" w:hAnsi="굴림"/>
        </w:rPr>
        <w:t>이후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장비</w:t>
      </w:r>
      <w:r w:rsidRPr="00C577C5">
        <w:rPr>
          <w:rFonts w:ascii="Century Gothic" w:hAnsi="Century Gothic"/>
        </w:rPr>
        <w:t xml:space="preserve"> Event </w:t>
      </w:r>
      <w:r w:rsidRPr="00C577C5">
        <w:rPr>
          <w:rFonts w:ascii="Century Gothic" w:hAnsi="굴림"/>
        </w:rPr>
        <w:t>발생시</w:t>
      </w:r>
      <w:r w:rsidRPr="00C577C5">
        <w:rPr>
          <w:rFonts w:ascii="Century Gothic" w:hAnsi="Century Gothic"/>
        </w:rPr>
        <w:t xml:space="preserve"> Channel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이용하여</w:t>
      </w:r>
      <w:r w:rsidRPr="00C577C5">
        <w:rPr>
          <w:rFonts w:ascii="Century Gothic" w:hAnsi="Century Gothic"/>
        </w:rPr>
        <w:t xml:space="preserve"> EIS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전송함</w:t>
      </w:r>
    </w:p>
    <w:p w14:paraId="15B95FF0" w14:textId="77777777" w:rsidR="005919BD" w:rsidRDefault="005919BD">
      <w:pPr>
        <w:rPr>
          <w:rFonts w:ascii="Century Gothic" w:hAnsi="Century Gothic"/>
        </w:rPr>
      </w:pPr>
    </w:p>
    <w:p w14:paraId="03A2462B" w14:textId="77777777" w:rsidR="005919BD" w:rsidRDefault="005919BD">
      <w:pPr>
        <w:rPr>
          <w:rFonts w:ascii="Century Gothic" w:hAnsi="Century Gothic"/>
        </w:rPr>
      </w:pPr>
    </w:p>
    <w:p w14:paraId="036A9A25" w14:textId="77777777" w:rsidR="005919BD" w:rsidRDefault="005919BD">
      <w:pPr>
        <w:rPr>
          <w:rFonts w:ascii="Century Gothic" w:hAnsi="Century Gothic"/>
        </w:rPr>
      </w:pPr>
    </w:p>
    <w:p w14:paraId="2BA82B99" w14:textId="77777777" w:rsidR="005919BD" w:rsidRDefault="005919BD">
      <w:pPr>
        <w:rPr>
          <w:rFonts w:ascii="Century Gothic" w:hAnsi="Century Gothic"/>
        </w:rPr>
      </w:pPr>
    </w:p>
    <w:p w14:paraId="6D9D6239" w14:textId="77777777" w:rsidR="005919BD" w:rsidRDefault="005919BD">
      <w:pPr>
        <w:rPr>
          <w:rFonts w:ascii="Century Gothic" w:hAnsi="Century Gothic"/>
        </w:rPr>
      </w:pPr>
    </w:p>
    <w:p w14:paraId="49CE1626" w14:textId="77777777" w:rsidR="005919BD" w:rsidRDefault="005919BD">
      <w:pPr>
        <w:rPr>
          <w:rFonts w:ascii="Century Gothic" w:hAnsi="Century Gothic"/>
        </w:rPr>
      </w:pPr>
    </w:p>
    <w:p w14:paraId="023489F3" w14:textId="77777777" w:rsidR="005919BD" w:rsidRDefault="005919BD">
      <w:pPr>
        <w:rPr>
          <w:rFonts w:ascii="Century Gothic" w:hAnsi="Century Gothic"/>
        </w:rPr>
      </w:pPr>
    </w:p>
    <w:p w14:paraId="349CD019" w14:textId="77777777" w:rsidR="005919BD" w:rsidRDefault="005919BD">
      <w:pPr>
        <w:rPr>
          <w:rFonts w:ascii="Century Gothic" w:hAnsi="Century Gothic"/>
        </w:rPr>
      </w:pPr>
    </w:p>
    <w:p w14:paraId="7EE817FC" w14:textId="77777777" w:rsidR="005919BD" w:rsidRDefault="005919BD">
      <w:pPr>
        <w:rPr>
          <w:rFonts w:ascii="Century Gothic" w:hAnsi="Century Gothic"/>
        </w:rPr>
      </w:pPr>
    </w:p>
    <w:p w14:paraId="28ED2BA3" w14:textId="77777777" w:rsidR="005919BD" w:rsidRDefault="005919BD">
      <w:pPr>
        <w:rPr>
          <w:rFonts w:ascii="Century Gothic" w:hAnsi="Century Gothic"/>
        </w:rPr>
      </w:pPr>
    </w:p>
    <w:p w14:paraId="2DAFE741" w14:textId="77777777" w:rsidR="005919BD" w:rsidRDefault="005919BD">
      <w:pPr>
        <w:rPr>
          <w:rFonts w:ascii="Century Gothic" w:hAnsi="Century Gothic"/>
        </w:rPr>
      </w:pPr>
    </w:p>
    <w:p w14:paraId="504776B0" w14:textId="77777777" w:rsidR="005919BD" w:rsidRDefault="005919BD">
      <w:pPr>
        <w:rPr>
          <w:rFonts w:ascii="Century Gothic" w:hAnsi="Century Gothic"/>
        </w:rPr>
      </w:pPr>
    </w:p>
    <w:p w14:paraId="60A1221D" w14:textId="77777777" w:rsidR="005919BD" w:rsidRDefault="005919BD">
      <w:pPr>
        <w:rPr>
          <w:rFonts w:ascii="Century Gothic" w:hAnsi="Century Gothic"/>
        </w:rPr>
      </w:pPr>
    </w:p>
    <w:p w14:paraId="20A6AD1F" w14:textId="77777777" w:rsidR="005919BD" w:rsidRDefault="005919BD">
      <w:pPr>
        <w:rPr>
          <w:rFonts w:ascii="Century Gothic" w:hAnsi="Century Gothic"/>
        </w:rPr>
      </w:pPr>
    </w:p>
    <w:p w14:paraId="354C3808" w14:textId="77777777" w:rsidR="005919BD" w:rsidRDefault="005919BD">
      <w:pPr>
        <w:rPr>
          <w:rFonts w:ascii="Century Gothic" w:hAnsi="Century Gothic"/>
        </w:rPr>
      </w:pPr>
    </w:p>
    <w:p w14:paraId="480E6678" w14:textId="77777777" w:rsidR="005919BD" w:rsidRDefault="005919BD">
      <w:pPr>
        <w:rPr>
          <w:rFonts w:ascii="Century Gothic" w:hAnsi="Century Gothic"/>
        </w:rPr>
      </w:pPr>
    </w:p>
    <w:p w14:paraId="6B7DE215" w14:textId="77777777" w:rsidR="005919BD" w:rsidRDefault="005919BD">
      <w:pPr>
        <w:rPr>
          <w:rFonts w:ascii="Century Gothic" w:hAnsi="Century Gothic"/>
        </w:rPr>
      </w:pPr>
    </w:p>
    <w:p w14:paraId="57572D53" w14:textId="77777777" w:rsidR="005919BD" w:rsidRDefault="005919BD">
      <w:pPr>
        <w:rPr>
          <w:rFonts w:ascii="Century Gothic" w:hAnsi="Century Gothic"/>
        </w:rPr>
      </w:pPr>
    </w:p>
    <w:p w14:paraId="46729FFF" w14:textId="77777777" w:rsidR="005919BD" w:rsidRDefault="005919BD">
      <w:pPr>
        <w:rPr>
          <w:rFonts w:ascii="Century Gothic" w:hAnsi="Century Gothic"/>
        </w:rPr>
      </w:pPr>
    </w:p>
    <w:p w14:paraId="3670C11F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3BD8EDE6" w14:textId="77777777" w:rsidTr="00845086">
        <w:tc>
          <w:tcPr>
            <w:tcW w:w="1898" w:type="pct"/>
            <w:shd w:val="clear" w:color="auto" w:fill="D9D9D9"/>
          </w:tcPr>
          <w:p w14:paraId="1EAD80A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012E527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691DEB4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5FEF0F0E" w14:textId="77777777" w:rsidTr="00845086">
        <w:trPr>
          <w:cantSplit/>
          <w:trHeight w:val="1134"/>
        </w:trPr>
        <w:tc>
          <w:tcPr>
            <w:tcW w:w="1898" w:type="pct"/>
          </w:tcPr>
          <w:p w14:paraId="0C2B585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>DESTINATION</w:t>
            </w:r>
          </w:p>
          <w:p w14:paraId="75E8B58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7B88F78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508CB6B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414A0E4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511383E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74B900C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CONTROL_JOB_ID</w:t>
            </w:r>
          </w:p>
          <w:p w14:paraId="785F986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PROCESS_SEQUENCE_NAME</w:t>
            </w:r>
          </w:p>
          <w:p w14:paraId="0667680A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TAG1</w:t>
            </w:r>
          </w:p>
          <w:p w14:paraId="480F0466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TAG2</w:t>
            </w:r>
          </w:p>
          <w:p w14:paraId="0328A2D0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TAG3</w:t>
            </w:r>
          </w:p>
          <w:p w14:paraId="48FAAC4D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PROCESS_JOB_ID</w:t>
            </w:r>
          </w:p>
          <w:p w14:paraId="53B0DC4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BATCH_ID</w:t>
            </w:r>
          </w:p>
          <w:p w14:paraId="42FFFD5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71A5DE9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035A5D9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LOT_ID</w:t>
            </w:r>
          </w:p>
          <w:p w14:paraId="3CC45B6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WAFER_ID</w:t>
            </w:r>
          </w:p>
        </w:tc>
        <w:tc>
          <w:tcPr>
            <w:tcW w:w="1898" w:type="pct"/>
          </w:tcPr>
          <w:p w14:paraId="53F3E63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4ED4D89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5685698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572D352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7C5C26D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764A65C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1F30AB7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Control JOB </w:t>
            </w:r>
            <w:r w:rsidRPr="00C577C5">
              <w:rPr>
                <w:rFonts w:ascii="Century Gothic" w:hAnsi="굴림"/>
              </w:rPr>
              <w:t>명</w:t>
            </w:r>
          </w:p>
          <w:p w14:paraId="292EB20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7F714A9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key1 </w:t>
            </w:r>
            <w:r w:rsidRPr="00C577C5">
              <w:rPr>
                <w:rFonts w:ascii="Century Gothic" w:hAnsi="굴림"/>
              </w:rPr>
              <w:t>값</w:t>
            </w:r>
          </w:p>
          <w:p w14:paraId="3846EFE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key2 </w:t>
            </w:r>
            <w:r w:rsidRPr="00C577C5">
              <w:rPr>
                <w:rFonts w:ascii="Century Gothic" w:hAnsi="굴림"/>
              </w:rPr>
              <w:t>값</w:t>
            </w:r>
          </w:p>
          <w:p w14:paraId="146E263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key3 </w:t>
            </w:r>
            <w:r w:rsidRPr="00C577C5">
              <w:rPr>
                <w:rFonts w:ascii="Century Gothic" w:hAnsi="굴림"/>
              </w:rPr>
              <w:t>값</w:t>
            </w:r>
          </w:p>
          <w:p w14:paraId="60BC054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Process JOB </w:t>
            </w:r>
            <w:r w:rsidRPr="00C577C5">
              <w:rPr>
                <w:rFonts w:ascii="Century Gothic" w:hAnsi="굴림"/>
              </w:rPr>
              <w:t>명</w:t>
            </w:r>
          </w:p>
          <w:p w14:paraId="28229E8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Batch </w:t>
            </w:r>
            <w:r w:rsidRPr="00C577C5">
              <w:rPr>
                <w:rFonts w:ascii="Century Gothic" w:hAnsi="굴림"/>
              </w:rPr>
              <w:t>명</w:t>
            </w:r>
          </w:p>
          <w:p w14:paraId="53295E7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7518D90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554A184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Lot </w:t>
            </w:r>
            <w:r w:rsidRPr="00C577C5">
              <w:rPr>
                <w:rFonts w:ascii="Century Gothic" w:hAnsi="굴림"/>
              </w:rPr>
              <w:t>명</w:t>
            </w:r>
          </w:p>
          <w:p w14:paraId="1691A9F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Wafer </w:t>
            </w:r>
            <w:r w:rsidRPr="00C577C5">
              <w:rPr>
                <w:rFonts w:ascii="Century Gothic" w:hAnsi="굴림"/>
              </w:rPr>
              <w:t>명</w:t>
            </w:r>
          </w:p>
        </w:tc>
        <w:tc>
          <w:tcPr>
            <w:tcW w:w="1203" w:type="pct"/>
          </w:tcPr>
          <w:p w14:paraId="6D324A96" w14:textId="77777777" w:rsidR="005919BD" w:rsidRDefault="005919BD">
            <w:pPr>
              <w:rPr>
                <w:rFonts w:ascii="Century Gothic" w:hAnsi="Century Gothic"/>
              </w:rPr>
            </w:pPr>
          </w:p>
          <w:p w14:paraId="3D643EE0" w14:textId="77777777" w:rsidR="005919BD" w:rsidRDefault="005919BD">
            <w:pPr>
              <w:rPr>
                <w:rFonts w:ascii="Century Gothic" w:hAnsi="Century Gothic"/>
              </w:rPr>
            </w:pPr>
          </w:p>
          <w:p w14:paraId="49CCDDE2" w14:textId="77777777" w:rsidR="005919BD" w:rsidRDefault="005919BD">
            <w:pPr>
              <w:rPr>
                <w:rFonts w:ascii="Century Gothic" w:hAnsi="Century Gothic"/>
              </w:rPr>
            </w:pPr>
          </w:p>
          <w:p w14:paraId="5368FE04" w14:textId="77777777" w:rsidR="005919BD" w:rsidRDefault="005919BD">
            <w:pPr>
              <w:rPr>
                <w:rFonts w:ascii="Century Gothic" w:hAnsi="Century Gothic"/>
              </w:rPr>
            </w:pPr>
          </w:p>
          <w:p w14:paraId="7DE5D443" w14:textId="77777777" w:rsidR="005919BD" w:rsidRDefault="005919BD">
            <w:pPr>
              <w:rPr>
                <w:rFonts w:ascii="Century Gothic" w:hAnsi="Century Gothic"/>
              </w:rPr>
            </w:pPr>
          </w:p>
          <w:p w14:paraId="750D155C" w14:textId="77777777" w:rsidR="005919BD" w:rsidRDefault="005919BD">
            <w:pPr>
              <w:rPr>
                <w:rFonts w:ascii="Century Gothic" w:hAnsi="Century Gothic"/>
              </w:rPr>
            </w:pPr>
          </w:p>
          <w:p w14:paraId="11F9508D" w14:textId="77777777" w:rsidR="005919BD" w:rsidRDefault="005919BD">
            <w:pPr>
              <w:rPr>
                <w:rFonts w:ascii="Century Gothic" w:hAnsi="Century Gothic"/>
              </w:rPr>
            </w:pPr>
          </w:p>
          <w:p w14:paraId="2493FAE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5C0C526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5FC2B40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4B82471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</w:tc>
      </w:tr>
    </w:tbl>
    <w:p w14:paraId="71217F06" w14:textId="77777777" w:rsidR="005919BD" w:rsidRDefault="005919BD">
      <w:pPr>
        <w:rPr>
          <w:rFonts w:ascii="Century Gothic" w:hAnsi="Century Gothic"/>
        </w:rPr>
      </w:pPr>
    </w:p>
    <w:p w14:paraId="2D12FB72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55553B46" w14:textId="77777777" w:rsidTr="00845086">
        <w:tc>
          <w:tcPr>
            <w:tcW w:w="1898" w:type="pct"/>
            <w:shd w:val="clear" w:color="auto" w:fill="D9D9D9"/>
          </w:tcPr>
          <w:p w14:paraId="4C451E6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12AC350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737B1EB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1629B1FE" w14:textId="77777777" w:rsidTr="00845086">
        <w:trPr>
          <w:cantSplit/>
          <w:trHeight w:val="1134"/>
        </w:trPr>
        <w:tc>
          <w:tcPr>
            <w:tcW w:w="1898" w:type="pct"/>
          </w:tcPr>
          <w:p w14:paraId="41CFD7A7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5D90F8BC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1DA320B0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589E1DA3" w14:textId="77777777" w:rsidR="005919BD" w:rsidRDefault="005919BD">
      <w:pPr>
        <w:rPr>
          <w:rFonts w:ascii="Century Gothic" w:hAnsi="Century Gothic"/>
        </w:rPr>
      </w:pPr>
    </w:p>
    <w:p w14:paraId="44E3D12E" w14:textId="77777777" w:rsidR="005919BD" w:rsidRDefault="00786043">
      <w:pPr>
        <w:rPr>
          <w:rFonts w:ascii="Century Gothic" w:hAnsi="Century Gothic"/>
          <w:b/>
        </w:rPr>
      </w:pPr>
      <w:r>
        <w:br w:type="page"/>
      </w:r>
      <w:r w:rsidRPr="00C577C5">
        <w:rPr>
          <w:rFonts w:ascii="Century Gothic" w:hAnsi="Century Gothic"/>
          <w:b/>
        </w:rPr>
        <w:lastRenderedPageBreak/>
        <w:t>[MESSAGE STRUCTURE]</w:t>
      </w:r>
    </w:p>
    <w:p w14:paraId="72DC98D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13DF723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&lt;EAPEIS_LOAD_CFM_REQ PROCESS_SEQUENCE_NAME=""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7E2DEEE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     &lt;CONTROL_JOB CONTROL_JOB_ID="/"&gt;</w:t>
      </w:r>
    </w:p>
    <w:p w14:paraId="43336AA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PROCESS_JOB_ID=""/&gt;</w:t>
      </w:r>
    </w:p>
    <w:p w14:paraId="268FC5B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&lt;BATCH BATCH_ID=""/&gt;</w:t>
      </w:r>
    </w:p>
    <w:p w14:paraId="74A0BBA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&lt;PORT PORT_ID=""/&gt;</w:t>
      </w:r>
    </w:p>
    <w:p w14:paraId="554C862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CARRIER_ID=""/&gt;</w:t>
      </w:r>
    </w:p>
    <w:p w14:paraId="73C484A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</w:t>
      </w:r>
    </w:p>
    <w:p w14:paraId="5522C54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LOT_ID=""/&gt;</w:t>
      </w:r>
    </w:p>
    <w:p w14:paraId="31F6116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</w:t>
      </w:r>
    </w:p>
    <w:p w14:paraId="480563A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WAFER_ID=""/&gt;</w:t>
      </w:r>
    </w:p>
    <w:p w14:paraId="11CC8DA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</w:p>
    <w:p w14:paraId="6F62276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&lt;/EAPEIS_LOAD_CFM_REQ&gt;</w:t>
      </w:r>
    </w:p>
    <w:p w14:paraId="238EE3C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3BC41949" w14:textId="77777777" w:rsidR="005919BD" w:rsidRDefault="005919BD">
      <w:pPr>
        <w:rPr>
          <w:rFonts w:ascii="Century Gothic" w:hAnsi="Century Gothic"/>
        </w:rPr>
      </w:pPr>
    </w:p>
    <w:p w14:paraId="6D0AEBDF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</w:t>
      </w:r>
      <w:r w:rsidRPr="00C577C5">
        <w:rPr>
          <w:rFonts w:ascii="Century Gothic" w:hAnsi="굴림"/>
          <w:b/>
        </w:rPr>
        <w:t>예제</w:t>
      </w:r>
      <w:r w:rsidRPr="00C577C5">
        <w:rPr>
          <w:rFonts w:ascii="Century Gothic" w:hAnsi="Century Gothic"/>
          <w:b/>
        </w:rPr>
        <w:t>]</w:t>
      </w:r>
    </w:p>
    <w:p w14:paraId="5707A87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DESTINATION="T1.MES.EIS.02" ORIGINATION="T</w:t>
      </w:r>
      <w:proofErr w:type="gramStart"/>
      <w:r w:rsidRPr="00C577C5">
        <w:rPr>
          <w:rFonts w:ascii="Century Gothic" w:hAnsi="Century Gothic"/>
        </w:rPr>
        <w:t>1.P</w:t>
      </w:r>
      <w:proofErr w:type="gramEnd"/>
      <w:r w:rsidRPr="00C577C5">
        <w:rPr>
          <w:rFonts w:ascii="Century Gothic" w:hAnsi="Century Gothic"/>
        </w:rPr>
        <w:t>2.PTR205" TID="10001" FACILITY="T1" EQUIPMENT_ID="PTR205" SEQUENCE_NAME="EAPEIS_LOAD_CFM_REQ"&gt;</w:t>
      </w:r>
    </w:p>
    <w:p w14:paraId="5BD7EBE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&lt;EAPEIS_LOAD_CFM_REQ PROCESS_SEQUENCE_NAME="EAPEIS_MVIN_REQ"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0582AA22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&lt;CONTROL_JOB CONTROL_JOB_ID=""/&gt;</w:t>
      </w:r>
    </w:p>
    <w:p w14:paraId="00C5955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PROCESS_JOB_ID="LOT1"/&gt;</w:t>
      </w:r>
    </w:p>
    <w:p w14:paraId="36FE42C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&lt;BATCH BATCH_ID=""/&gt;</w:t>
      </w:r>
    </w:p>
    <w:p w14:paraId="5353C96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&lt;PORT PORT_ID=""/&gt;</w:t>
      </w:r>
    </w:p>
    <w:p w14:paraId="5062007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CARRIER_ID=""/&gt;</w:t>
      </w:r>
    </w:p>
    <w:p w14:paraId="5AB951E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LOT_ID="LOT1"/&gt;</w:t>
      </w:r>
    </w:p>
    <w:p w14:paraId="12875E3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WAFER_ID=""/&gt;</w:t>
      </w:r>
    </w:p>
    <w:p w14:paraId="6E35206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&lt;/EAPEIS_LOAD_CFM_REQ&gt;</w:t>
      </w:r>
    </w:p>
    <w:p w14:paraId="07297F9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5E0F974B" w14:textId="77777777" w:rsidR="005919BD" w:rsidRDefault="005919BD">
      <w:pPr>
        <w:rPr>
          <w:rFonts w:ascii="Century Gothic" w:hAnsi="Century Gothic"/>
        </w:rPr>
      </w:pPr>
    </w:p>
    <w:p w14:paraId="172C0C3D" w14:textId="77777777" w:rsidR="005919BD" w:rsidRDefault="005919BD">
      <w:pPr>
        <w:rPr>
          <w:rFonts w:ascii="Century Gothic" w:hAnsi="Century Gothic"/>
        </w:rPr>
      </w:pPr>
    </w:p>
    <w:p w14:paraId="0FDE3A88" w14:textId="77777777" w:rsidR="005919BD" w:rsidRDefault="005919BD">
      <w:pPr>
        <w:rPr>
          <w:rFonts w:ascii="Century Gothic" w:hAnsi="Century Gothic"/>
        </w:rPr>
      </w:pPr>
    </w:p>
    <w:p w14:paraId="5B7839FD" w14:textId="77777777" w:rsidR="005919BD" w:rsidRDefault="005919BD">
      <w:pPr>
        <w:rPr>
          <w:rFonts w:ascii="Century Gothic" w:hAnsi="Century Gothic"/>
        </w:rPr>
      </w:pPr>
    </w:p>
    <w:p w14:paraId="2E557CCC" w14:textId="77777777" w:rsidR="005919BD" w:rsidRDefault="005919BD">
      <w:pPr>
        <w:rPr>
          <w:rFonts w:ascii="Century Gothic" w:hAnsi="Century Gothic"/>
        </w:rPr>
      </w:pPr>
    </w:p>
    <w:p w14:paraId="20A16871" w14:textId="77777777" w:rsidR="005919BD" w:rsidRDefault="005919BD">
      <w:pPr>
        <w:rPr>
          <w:rFonts w:ascii="Century Gothic" w:hAnsi="Century Gothic"/>
        </w:rPr>
      </w:pPr>
    </w:p>
    <w:p w14:paraId="6B3071B8" w14:textId="77777777" w:rsidR="005919BD" w:rsidRDefault="005919BD">
      <w:pPr>
        <w:rPr>
          <w:rFonts w:ascii="Century Gothic" w:hAnsi="Century Gothic"/>
        </w:rPr>
      </w:pPr>
    </w:p>
    <w:p w14:paraId="3C87824D" w14:textId="77777777" w:rsidR="005919BD" w:rsidRDefault="00786043">
      <w:pPr>
        <w:pStyle w:val="Title02"/>
        <w:rPr>
          <w:rFonts w:eastAsia="굴림"/>
        </w:rPr>
      </w:pPr>
      <w:bookmarkStart w:id="11" w:name="_Toc217819729"/>
      <w:bookmarkStart w:id="12" w:name="_Toc222824078"/>
      <w:bookmarkStart w:id="13" w:name="_Toc223237239"/>
      <w:r w:rsidRPr="00C577C5">
        <w:rPr>
          <w:rFonts w:eastAsia="굴림"/>
        </w:rPr>
        <w:lastRenderedPageBreak/>
        <w:t>EISEAP_LOAD_CFM</w:t>
      </w:r>
      <w:bookmarkEnd w:id="11"/>
      <w:bookmarkEnd w:id="12"/>
      <w:bookmarkEnd w:id="13"/>
    </w:p>
    <w:p w14:paraId="359E918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EAP</w:t>
      </w:r>
      <w:r w:rsidRPr="00C577C5">
        <w:rPr>
          <w:rFonts w:ascii="Century Gothic" w:hAnsi="굴림"/>
        </w:rPr>
        <w:t>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필요에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의해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요구했을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</w:t>
      </w:r>
      <w:r w:rsidRPr="00C577C5">
        <w:rPr>
          <w:rFonts w:ascii="Century Gothic" w:hAnsi="Century Gothic"/>
        </w:rPr>
        <w:t>(2.1</w:t>
      </w:r>
      <w:r w:rsidRPr="00C577C5">
        <w:rPr>
          <w:rFonts w:ascii="Century Gothic" w:hAnsi="굴림"/>
        </w:rPr>
        <w:t>항목에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대한</w:t>
      </w:r>
      <w:r w:rsidRPr="00C577C5">
        <w:rPr>
          <w:rFonts w:ascii="Century Gothic" w:hAnsi="Century Gothic"/>
        </w:rPr>
        <w:t xml:space="preserve"> Reply)</w:t>
      </w:r>
      <w:r w:rsidRPr="00C577C5">
        <w:rPr>
          <w:rFonts w:ascii="Century Gothic" w:hAnsi="굴림"/>
        </w:rPr>
        <w:t>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관련되는</w:t>
      </w:r>
      <w:r w:rsidRPr="00C577C5">
        <w:rPr>
          <w:rFonts w:ascii="Century Gothic" w:hAnsi="Century Gothic"/>
        </w:rPr>
        <w:t xml:space="preserve"> Lot </w:t>
      </w:r>
      <w:r w:rsidRPr="00C577C5">
        <w:rPr>
          <w:rFonts w:ascii="Century Gothic" w:hAnsi="굴림"/>
        </w:rPr>
        <w:t>정보를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에게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전송할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사용되는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  <w:r w:rsidRPr="00C577C5">
        <w:rPr>
          <w:rFonts w:ascii="Century Gothic" w:hAnsi="Century Gothic"/>
        </w:rPr>
        <w:t>.</w:t>
      </w:r>
    </w:p>
    <w:p w14:paraId="1F419B72" w14:textId="77777777" w:rsidR="005919BD" w:rsidRDefault="00786043">
      <w:pPr>
        <w:rPr>
          <w:rFonts w:ascii="Century Gothic" w:hAnsi="Century Gothic"/>
        </w:rPr>
      </w:pPr>
      <w:proofErr w:type="spellStart"/>
      <w:r w:rsidRPr="00C577C5">
        <w:rPr>
          <w:rFonts w:ascii="Century Gothic" w:hAnsi="Century Gothic"/>
        </w:rPr>
        <w:t>DarkField</w:t>
      </w:r>
      <w:proofErr w:type="spellEnd"/>
      <w:r w:rsidRPr="00C577C5">
        <w:rPr>
          <w:rFonts w:ascii="Century Gothic" w:hAnsi="Century Gothic"/>
        </w:rPr>
        <w:t xml:space="preserve">, </w:t>
      </w:r>
      <w:proofErr w:type="spellStart"/>
      <w:r w:rsidRPr="00C577C5">
        <w:rPr>
          <w:rFonts w:ascii="Century Gothic" w:hAnsi="Century Gothic"/>
        </w:rPr>
        <w:t>BrightField</w:t>
      </w:r>
      <w:proofErr w:type="spellEnd"/>
      <w:r w:rsidRPr="00C577C5">
        <w:rPr>
          <w:rFonts w:ascii="Century Gothic" w:hAnsi="Century Gothic"/>
        </w:rPr>
        <w:t xml:space="preserve"> Inspection </w:t>
      </w: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진행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올라온</w:t>
      </w:r>
      <w:r w:rsidRPr="00C577C5">
        <w:rPr>
          <w:rFonts w:ascii="Century Gothic" w:hAnsi="Century Gothic"/>
        </w:rPr>
        <w:t xml:space="preserve"> Data </w:t>
      </w:r>
      <w:r w:rsidRPr="00C577C5">
        <w:rPr>
          <w:rFonts w:ascii="Century Gothic" w:hAnsi="굴림"/>
        </w:rPr>
        <w:t>항목들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중의</w:t>
      </w:r>
      <w:r w:rsidRPr="00C577C5">
        <w:rPr>
          <w:rFonts w:ascii="Century Gothic" w:hAnsi="Century Gothic"/>
        </w:rPr>
        <w:t xml:space="preserve"> Map File ID</w:t>
      </w:r>
      <w:r w:rsidRPr="00C577C5">
        <w:rPr>
          <w:rFonts w:ascii="Century Gothic" w:hAnsi="굴림"/>
        </w:rPr>
        <w:t>라는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항목을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다음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공정인</w:t>
      </w:r>
      <w:r w:rsidRPr="00C577C5">
        <w:rPr>
          <w:rFonts w:ascii="Century Gothic" w:hAnsi="Century Gothic"/>
        </w:rPr>
        <w:t xml:space="preserve"> Review SEM </w:t>
      </w:r>
      <w:r w:rsidRPr="00C577C5">
        <w:rPr>
          <w:rFonts w:ascii="Century Gothic" w:hAnsi="굴림"/>
        </w:rPr>
        <w:t>장비</w:t>
      </w:r>
      <w:r w:rsidRPr="00C577C5">
        <w:rPr>
          <w:rFonts w:ascii="Century Gothic" w:hAnsi="Century Gothic"/>
        </w:rPr>
        <w:t xml:space="preserve"> Start</w:t>
      </w:r>
      <w:r w:rsidRPr="00C577C5">
        <w:rPr>
          <w:rFonts w:ascii="Century Gothic" w:hAnsi="굴림"/>
        </w:rPr>
        <w:t>시에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주어야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함</w:t>
      </w:r>
      <w:r w:rsidRPr="00C577C5">
        <w:rPr>
          <w:rFonts w:ascii="Century Gothic" w:hAnsi="Century Gothic"/>
        </w:rPr>
        <w:t>(RECIPE_PARAMETER_NAME, RECIPE_PARAMETER_VALUE</w:t>
      </w:r>
      <w:r w:rsidRPr="00C577C5">
        <w:rPr>
          <w:rFonts w:ascii="Century Gothic" w:hAnsi="굴림"/>
        </w:rPr>
        <w:t>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주면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됨</w:t>
      </w:r>
      <w:r w:rsidRPr="00C577C5">
        <w:rPr>
          <w:rFonts w:ascii="Century Gothic" w:hAnsi="Century Gothic"/>
        </w:rPr>
        <w:t>)</w:t>
      </w:r>
    </w:p>
    <w:p w14:paraId="32F52F1E" w14:textId="77777777" w:rsidR="005919BD" w:rsidRDefault="005919BD">
      <w:pPr>
        <w:rPr>
          <w:rFonts w:ascii="Century Gothic" w:hAnsi="Century Gothic"/>
        </w:rPr>
      </w:pPr>
    </w:p>
    <w:p w14:paraId="031D6F6A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580E0060" w14:textId="77777777" w:rsidTr="00845086">
        <w:tc>
          <w:tcPr>
            <w:tcW w:w="1898" w:type="pct"/>
            <w:shd w:val="clear" w:color="auto" w:fill="D9D9D9"/>
          </w:tcPr>
          <w:p w14:paraId="1B47DCF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2EF5F1E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2C4E6F3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7F0A705C" w14:textId="77777777" w:rsidTr="00845086">
        <w:trPr>
          <w:cantSplit/>
          <w:trHeight w:val="1134"/>
        </w:trPr>
        <w:tc>
          <w:tcPr>
            <w:tcW w:w="1898" w:type="pct"/>
          </w:tcPr>
          <w:p w14:paraId="2C3149D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>DESTINATION</w:t>
            </w:r>
          </w:p>
          <w:p w14:paraId="79EA138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23FBB66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0A9236A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2647BAA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28D14B0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0039012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CONTROL_JOB_ID</w:t>
            </w:r>
          </w:p>
          <w:p w14:paraId="25EDD6F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PROCESS_SEQUENCE_NAME</w:t>
            </w:r>
          </w:p>
          <w:p w14:paraId="305C7223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TAG1</w:t>
            </w:r>
          </w:p>
          <w:p w14:paraId="6593779D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TAG2</w:t>
            </w:r>
          </w:p>
          <w:p w14:paraId="6560A623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TAG3</w:t>
            </w:r>
          </w:p>
          <w:p w14:paraId="47D28054" w14:textId="77777777" w:rsidR="005919BD" w:rsidRDefault="00786043">
            <w:pPr>
              <w:rPr>
                <w:rFonts w:ascii="Century Gothic" w:hAnsi="Century Gothic"/>
                <w:lang w:val="de-DE"/>
              </w:rPr>
            </w:pPr>
            <w:r w:rsidRPr="00C577C5">
              <w:rPr>
                <w:rFonts w:ascii="Century Gothic" w:hAnsi="Century Gothic"/>
                <w:lang w:val="de-DE"/>
              </w:rPr>
              <w:t>PROCESS_JOB_ID</w:t>
            </w:r>
          </w:p>
          <w:p w14:paraId="7191FAC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BATCH_ID</w:t>
            </w:r>
          </w:p>
          <w:p w14:paraId="084E32C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BATCH_COUNT</w:t>
            </w:r>
          </w:p>
          <w:p w14:paraId="3AFDF23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3B41716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MF_FLAG</w:t>
            </w:r>
          </w:p>
          <w:p w14:paraId="58A9802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RECIPE_ID</w:t>
            </w:r>
          </w:p>
          <w:p w14:paraId="79A6F17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RETICLE_ID</w:t>
            </w:r>
          </w:p>
          <w:p w14:paraId="14899DF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7E7E212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SLOT_COUNT</w:t>
            </w:r>
          </w:p>
          <w:p w14:paraId="47CB1B9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SLOT_MAP</w:t>
            </w:r>
          </w:p>
          <w:p w14:paraId="55EDD60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LOT_ID</w:t>
            </w:r>
          </w:p>
          <w:p w14:paraId="2037CB0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QTY</w:t>
            </w:r>
          </w:p>
          <w:p w14:paraId="17742C7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LOT_TYPE</w:t>
            </w:r>
          </w:p>
          <w:p w14:paraId="5EDA030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PRIORITY</w:t>
            </w:r>
          </w:p>
          <w:p w14:paraId="6CB2254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PRODUCT</w:t>
            </w:r>
          </w:p>
          <w:p w14:paraId="094D5F4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PROCESS_FLOW</w:t>
            </w:r>
          </w:p>
          <w:p w14:paraId="784BEC4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OPERATION</w:t>
            </w:r>
          </w:p>
          <w:p w14:paraId="13B4F57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OPERATOR</w:t>
            </w:r>
          </w:p>
          <w:p w14:paraId="203A2975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8" w:type="pct"/>
          </w:tcPr>
          <w:p w14:paraId="725522B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47212BE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5E9D448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525A0D0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63B2FBF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647A246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Sequence </w:t>
            </w:r>
            <w:r w:rsidRPr="00C577C5">
              <w:rPr>
                <w:rFonts w:ascii="Century Gothic" w:hAnsi="굴림"/>
              </w:rPr>
              <w:t>명</w:t>
            </w:r>
          </w:p>
          <w:p w14:paraId="3CD44BA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Control JOB </w:t>
            </w:r>
            <w:r w:rsidRPr="00C577C5">
              <w:rPr>
                <w:rFonts w:ascii="Century Gothic" w:hAnsi="굴림"/>
              </w:rPr>
              <w:t>명</w:t>
            </w:r>
          </w:p>
          <w:p w14:paraId="3768232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3118AFC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key1 </w:t>
            </w:r>
            <w:r w:rsidRPr="00C577C5">
              <w:rPr>
                <w:rFonts w:ascii="Century Gothic" w:hAnsi="굴림"/>
              </w:rPr>
              <w:t>값</w:t>
            </w:r>
          </w:p>
          <w:p w14:paraId="1B1C831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key2 </w:t>
            </w:r>
            <w:r w:rsidRPr="00C577C5">
              <w:rPr>
                <w:rFonts w:ascii="Century Gothic" w:hAnsi="굴림"/>
              </w:rPr>
              <w:t>값</w:t>
            </w:r>
          </w:p>
          <w:p w14:paraId="2FDDF7B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Current EAP extra key3 </w:t>
            </w:r>
            <w:r w:rsidRPr="00C577C5">
              <w:rPr>
                <w:rFonts w:ascii="Century Gothic" w:hAnsi="굴림"/>
              </w:rPr>
              <w:t>값</w:t>
            </w:r>
          </w:p>
          <w:p w14:paraId="7175636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Process JOB </w:t>
            </w:r>
            <w:r w:rsidRPr="00C577C5">
              <w:rPr>
                <w:rFonts w:ascii="Century Gothic" w:hAnsi="굴림"/>
              </w:rPr>
              <w:t>명</w:t>
            </w:r>
          </w:p>
          <w:p w14:paraId="3F732F2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Batch </w:t>
            </w:r>
            <w:r w:rsidRPr="00C577C5">
              <w:rPr>
                <w:rFonts w:ascii="Century Gothic" w:hAnsi="굴림"/>
              </w:rPr>
              <w:t>명</w:t>
            </w:r>
          </w:p>
          <w:p w14:paraId="40E5933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Batch </w:t>
            </w:r>
            <w:r w:rsidRPr="00C577C5">
              <w:rPr>
                <w:rFonts w:ascii="Century Gothic" w:hAnsi="굴림"/>
              </w:rPr>
              <w:t>개수</w:t>
            </w:r>
          </w:p>
          <w:p w14:paraId="424D4B7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2A56088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Process JOB</w:t>
            </w:r>
            <w:r w:rsidRPr="00C577C5">
              <w:rPr>
                <w:rFonts w:ascii="Century Gothic" w:hAnsi="굴림"/>
              </w:rPr>
              <w:t>의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단위</w:t>
            </w:r>
            <w:r w:rsidRPr="00C577C5">
              <w:rPr>
                <w:rFonts w:ascii="Century Gothic" w:hAnsi="Century Gothic"/>
              </w:rPr>
              <w:t>(Carrier or Wafer) Flag</w:t>
            </w:r>
          </w:p>
          <w:p w14:paraId="4192D2A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Recipe </w:t>
            </w:r>
            <w:r w:rsidRPr="00C577C5">
              <w:rPr>
                <w:rFonts w:ascii="Century Gothic" w:hAnsi="굴림"/>
              </w:rPr>
              <w:t>명</w:t>
            </w:r>
          </w:p>
          <w:p w14:paraId="38A82AC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Reticle </w:t>
            </w:r>
            <w:r w:rsidRPr="00C577C5">
              <w:rPr>
                <w:rFonts w:ascii="Century Gothic" w:hAnsi="굴림"/>
              </w:rPr>
              <w:t>명</w:t>
            </w:r>
          </w:p>
          <w:p w14:paraId="267F0E6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73578E8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총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장수</w:t>
            </w:r>
          </w:p>
          <w:p w14:paraId="0102E0F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Wafer Slot Map </w:t>
            </w:r>
            <w:r w:rsidRPr="00C577C5">
              <w:rPr>
                <w:rFonts w:ascii="Century Gothic" w:hAnsi="굴림"/>
              </w:rPr>
              <w:t>정보</w:t>
            </w:r>
          </w:p>
          <w:p w14:paraId="667CAE4E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LOT </w:t>
            </w:r>
            <w:r w:rsidRPr="00C577C5">
              <w:rPr>
                <w:rFonts w:ascii="Century Gothic" w:hAnsi="굴림"/>
              </w:rPr>
              <w:t>명</w:t>
            </w:r>
          </w:p>
          <w:p w14:paraId="5837D2F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</w:t>
            </w:r>
            <w:r w:rsidRPr="00C577C5">
              <w:rPr>
                <w:rFonts w:ascii="Century Gothic" w:hAnsi="굴림"/>
              </w:rPr>
              <w:t>의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장수</w:t>
            </w:r>
          </w:p>
          <w:p w14:paraId="70A5DB0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LOT </w:t>
            </w:r>
            <w:r w:rsidRPr="00C577C5">
              <w:rPr>
                <w:rFonts w:ascii="Century Gothic" w:hAnsi="굴림"/>
              </w:rPr>
              <w:t>종류</w:t>
            </w:r>
          </w:p>
          <w:p w14:paraId="25D047F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우선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순위</w:t>
            </w:r>
          </w:p>
          <w:p w14:paraId="426610B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Product </w:t>
            </w:r>
            <w:r w:rsidRPr="00C577C5">
              <w:rPr>
                <w:rFonts w:ascii="Century Gothic" w:hAnsi="굴림"/>
              </w:rPr>
              <w:t>명</w:t>
            </w:r>
          </w:p>
          <w:p w14:paraId="609C46F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Route </w:t>
            </w:r>
            <w:r w:rsidRPr="00C577C5">
              <w:rPr>
                <w:rFonts w:ascii="Century Gothic" w:hAnsi="굴림"/>
              </w:rPr>
              <w:t>명</w:t>
            </w:r>
          </w:p>
          <w:p w14:paraId="665AA58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Operation </w:t>
            </w:r>
            <w:r w:rsidRPr="00C577C5">
              <w:rPr>
                <w:rFonts w:ascii="Century Gothic" w:hAnsi="굴림"/>
              </w:rPr>
              <w:t>명</w:t>
            </w:r>
          </w:p>
          <w:p w14:paraId="3E8D104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작업자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44B70ECC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3DBF841F" w14:textId="77777777" w:rsidR="005919BD" w:rsidRDefault="005919BD">
            <w:pPr>
              <w:rPr>
                <w:rFonts w:ascii="Century Gothic" w:hAnsi="Century Gothic"/>
              </w:rPr>
            </w:pPr>
          </w:p>
          <w:p w14:paraId="773C7532" w14:textId="77777777" w:rsidR="005919BD" w:rsidRDefault="005919BD">
            <w:pPr>
              <w:rPr>
                <w:rFonts w:ascii="Century Gothic" w:hAnsi="Century Gothic"/>
              </w:rPr>
            </w:pPr>
          </w:p>
          <w:p w14:paraId="6568FA7E" w14:textId="77777777" w:rsidR="005919BD" w:rsidRDefault="005919BD">
            <w:pPr>
              <w:rPr>
                <w:rFonts w:ascii="Century Gothic" w:hAnsi="Century Gothic"/>
              </w:rPr>
            </w:pPr>
          </w:p>
          <w:p w14:paraId="075EB361" w14:textId="77777777" w:rsidR="005919BD" w:rsidRDefault="005919BD">
            <w:pPr>
              <w:rPr>
                <w:rFonts w:ascii="Century Gothic" w:hAnsi="Century Gothic"/>
              </w:rPr>
            </w:pPr>
          </w:p>
          <w:p w14:paraId="57145087" w14:textId="77777777" w:rsidR="005919BD" w:rsidRDefault="005919BD">
            <w:pPr>
              <w:rPr>
                <w:rFonts w:ascii="Century Gothic" w:hAnsi="Century Gothic"/>
              </w:rPr>
            </w:pPr>
          </w:p>
          <w:p w14:paraId="41621F0A" w14:textId="77777777" w:rsidR="005919BD" w:rsidRDefault="005919BD">
            <w:pPr>
              <w:rPr>
                <w:rFonts w:ascii="Century Gothic" w:hAnsi="Century Gothic"/>
              </w:rPr>
            </w:pPr>
          </w:p>
          <w:p w14:paraId="6C4D8DDC" w14:textId="77777777" w:rsidR="005919BD" w:rsidRDefault="005919BD">
            <w:pPr>
              <w:rPr>
                <w:rFonts w:ascii="Century Gothic" w:hAnsi="Century Gothic"/>
              </w:rPr>
            </w:pPr>
          </w:p>
          <w:p w14:paraId="764818D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46EE144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368C9A5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  <w:p w14:paraId="4B0AF94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</w:t>
            </w:r>
            <w:r w:rsidRPr="00C577C5">
              <w:rPr>
                <w:rFonts w:ascii="Century Gothic" w:hAnsi="굴림"/>
              </w:rPr>
              <w:t>는</w:t>
            </w:r>
            <w:r w:rsidRPr="00C577C5">
              <w:rPr>
                <w:rFonts w:ascii="Century Gothic" w:hAnsi="Century Gothic"/>
              </w:rPr>
              <w:t xml:space="preserve"> Keep</w:t>
            </w:r>
            <w:r w:rsidRPr="00C577C5">
              <w:rPr>
                <w:rFonts w:ascii="Century Gothic" w:hAnsi="굴림"/>
              </w:rPr>
              <w:t>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값을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반환</w:t>
            </w:r>
          </w:p>
        </w:tc>
      </w:tr>
    </w:tbl>
    <w:p w14:paraId="4E856984" w14:textId="77777777" w:rsidR="005919BD" w:rsidRDefault="005919BD">
      <w:pPr>
        <w:rPr>
          <w:rFonts w:ascii="Century Gothic" w:hAnsi="Century Gothic"/>
        </w:rPr>
      </w:pPr>
    </w:p>
    <w:p w14:paraId="6F2DBC99" w14:textId="77777777" w:rsidR="005919BD" w:rsidRDefault="005919BD">
      <w:pPr>
        <w:rPr>
          <w:rFonts w:ascii="Century Gothic" w:hAnsi="Century Gothic"/>
        </w:rPr>
      </w:pPr>
    </w:p>
    <w:p w14:paraId="48A93D02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21F92812" w14:textId="77777777" w:rsidTr="00845086">
        <w:tc>
          <w:tcPr>
            <w:tcW w:w="1898" w:type="pct"/>
            <w:shd w:val="clear" w:color="auto" w:fill="D9D9D9"/>
          </w:tcPr>
          <w:p w14:paraId="1F96404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622CD9B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6DA9B10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04DA66BC" w14:textId="77777777" w:rsidTr="00845086">
        <w:trPr>
          <w:cantSplit/>
          <w:trHeight w:val="1134"/>
        </w:trPr>
        <w:tc>
          <w:tcPr>
            <w:tcW w:w="1898" w:type="pct"/>
          </w:tcPr>
          <w:p w14:paraId="6E82FBCD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3202C955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2FF27E0C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49A3DBA4" w14:textId="77777777" w:rsidR="005919BD" w:rsidRDefault="005919BD">
      <w:pPr>
        <w:rPr>
          <w:rFonts w:ascii="Century Gothic" w:hAnsi="Century Gothic"/>
        </w:rPr>
      </w:pPr>
    </w:p>
    <w:p w14:paraId="2E2DF5E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  <w:b/>
        </w:rPr>
        <w:t>[MESSAGE STRUCTURE]</w:t>
      </w:r>
    </w:p>
    <w:p w14:paraId="343F51C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7C31BF6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&lt;EISEAP_LOAD_CFM CONTROL_JOB_ID="" PROCESS_SEQUENCE_NAME=""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1B88800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PROCESS_JOB_ID="" BATCH_ID="" BATCH_COUNT="" PORT_ID="" MF_FLAG="" RECIPE_ID="" RETICLE_ID=""&gt;</w:t>
      </w:r>
    </w:p>
    <w:p w14:paraId="5EA53E0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 SLOT_COUNT="" PTN=””&gt;</w:t>
      </w:r>
    </w:p>
    <w:p w14:paraId="04495B1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LOT_ID="" QTY="" LOT_TYPE="" PRIORITY="" PRODUCT="" PROCESS_FLOW="" OPERATION="" OPERATOR="" WAFER_EVENT="" CHAMBER_EVENT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“&gt;</w:t>
      </w:r>
    </w:p>
    <w:p w14:paraId="0D37BB2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WAFER_ID="" SLOT_NUMBER=""/&gt;</w:t>
      </w:r>
    </w:p>
    <w:p w14:paraId="2E13731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3B328AA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&lt;/LOT&gt;</w:t>
      </w:r>
    </w:p>
    <w:p w14:paraId="1CFEE27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7942E45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&lt;/CARRIER&gt;</w:t>
      </w:r>
    </w:p>
    <w:p w14:paraId="163EDA2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0443465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&lt;SOURCE_WAFER_CARRIER SOURCE_WAFER_CARRIER_ID=""&gt;</w:t>
      </w:r>
    </w:p>
    <w:p w14:paraId="23EF028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&lt;SOURCE_WAFER SOURCE_WAFER_ID=""/&gt;</w:t>
      </w:r>
    </w:p>
    <w:p w14:paraId="233FC27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6015150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&lt;/SOURCE_WAFER_CARRIER&gt;</w:t>
      </w:r>
    </w:p>
    <w:p w14:paraId="23D431F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&lt;DESTINATION_WAFER_CARRIER DESTINATION_WAFER_CARRIER_ID=""&gt;</w:t>
      </w:r>
    </w:p>
    <w:p w14:paraId="1E8D9FB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&lt;DESTINATION_WAFER DESTINATION_WAFER_ID=""/&gt;</w:t>
      </w:r>
    </w:p>
    <w:p w14:paraId="3A34A77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1109495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&lt;/DESTINATION_WAFER_CARRIER&gt;</w:t>
      </w:r>
    </w:p>
    <w:p w14:paraId="2C50330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&lt;RECIPE_PARAMETER RECIPE_PARAMETER_NAME="" RECIPE_PARAMETER_VALUE=""/&gt;</w:t>
      </w:r>
    </w:p>
    <w:p w14:paraId="1BC3516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...      </w:t>
      </w:r>
    </w:p>
    <w:p w14:paraId="2F1630B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&lt;/PROCESS_JOB&gt;</w:t>
      </w:r>
    </w:p>
    <w:p w14:paraId="01587A1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...</w:t>
      </w:r>
    </w:p>
    <w:p w14:paraId="3A51478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&lt;CARRIER_INFO&gt;</w:t>
      </w:r>
    </w:p>
    <w:p w14:paraId="5B32118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CARRIER_ID="" WAFER_COUNT="" PTN=””&gt;</w:t>
      </w:r>
    </w:p>
    <w:p w14:paraId="2AD8887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LOT_ID="" LOT_TYPE="" WAFER_ID="" SLOT_NUMBER="1" EXIST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“/&gt;</w:t>
      </w:r>
    </w:p>
    <w:p w14:paraId="4FF9390B" w14:textId="77777777" w:rsidR="005919BD" w:rsidRDefault="00786043">
      <w:pPr>
        <w:rPr>
          <w:rFonts w:ascii="Century Gothic" w:hAnsi="Century Gothic"/>
        </w:rPr>
      </w:pPr>
      <w:proofErr w:type="gramStart"/>
      <w:r w:rsidRPr="00C577C5">
        <w:rPr>
          <w:rFonts w:ascii="Century Gothic" w:hAnsi="Century Gothic"/>
        </w:rPr>
        <w:t>...(</w:t>
      </w:r>
      <w:proofErr w:type="gramEnd"/>
      <w:r w:rsidRPr="00C577C5">
        <w:rPr>
          <w:rFonts w:ascii="Century Gothic" w:hAnsi="굴림"/>
        </w:rPr>
        <w:t>항상</w:t>
      </w:r>
      <w:r w:rsidRPr="00C577C5">
        <w:rPr>
          <w:rFonts w:ascii="Century Gothic" w:hAnsi="Century Gothic"/>
        </w:rPr>
        <w:t xml:space="preserve"> 25</w:t>
      </w:r>
      <w:r w:rsidRPr="00C577C5">
        <w:rPr>
          <w:rFonts w:ascii="Century Gothic" w:hAnsi="굴림"/>
        </w:rPr>
        <w:t>개</w:t>
      </w:r>
      <w:r w:rsidRPr="00C577C5">
        <w:rPr>
          <w:rFonts w:ascii="Century Gothic" w:hAnsi="Century Gothic"/>
        </w:rPr>
        <w:t xml:space="preserve"> slot</w:t>
      </w:r>
      <w:r w:rsidRPr="00C577C5">
        <w:rPr>
          <w:rFonts w:ascii="Century Gothic" w:hAnsi="굴림"/>
        </w:rPr>
        <w:t>별</w:t>
      </w:r>
      <w:r w:rsidRPr="00C577C5">
        <w:rPr>
          <w:rFonts w:ascii="Century Gothic" w:hAnsi="Century Gothic"/>
        </w:rPr>
        <w:t xml:space="preserve"> lot, wafer  </w:t>
      </w:r>
      <w:r w:rsidRPr="00C577C5">
        <w:rPr>
          <w:rFonts w:ascii="Century Gothic" w:hAnsi="굴림"/>
        </w:rPr>
        <w:t>정보</w:t>
      </w:r>
      <w:r w:rsidRPr="00C577C5">
        <w:rPr>
          <w:rFonts w:ascii="Century Gothic" w:hAnsi="Century Gothic"/>
        </w:rPr>
        <w:t>)</w:t>
      </w:r>
    </w:p>
    <w:p w14:paraId="270E2AB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LOT_ID="" LOT_TYPE="" WAFER_ID="" SLOT_NUMBER="25" EXIST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“/&gt;</w:t>
      </w:r>
    </w:p>
    <w:p w14:paraId="6589B8D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&lt;/CARRIER&gt;</w:t>
      </w:r>
    </w:p>
    <w:p w14:paraId="6F862FA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lastRenderedPageBreak/>
        <w:t>…</w:t>
      </w:r>
    </w:p>
    <w:p w14:paraId="09DF286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&lt;/CARRIER_INFO&gt;</w:t>
      </w:r>
    </w:p>
    <w:p w14:paraId="511DF8A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&lt;/EAPEIS_LOAD_REQ&gt;                                                                                                                     </w:t>
      </w:r>
    </w:p>
    <w:p w14:paraId="05D99EA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08A72630" w14:textId="77777777" w:rsidR="005919BD" w:rsidRDefault="005919BD">
      <w:pPr>
        <w:rPr>
          <w:rFonts w:ascii="Century Gothic" w:hAnsi="Century Gothic"/>
        </w:rPr>
      </w:pPr>
    </w:p>
    <w:p w14:paraId="0F70AC8C" w14:textId="77777777" w:rsidR="005919BD" w:rsidRDefault="005919BD">
      <w:pPr>
        <w:rPr>
          <w:rFonts w:ascii="Century Gothic" w:hAnsi="Century Gothic"/>
        </w:rPr>
      </w:pPr>
    </w:p>
    <w:p w14:paraId="709837AB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</w:t>
      </w:r>
      <w:r w:rsidRPr="00C577C5">
        <w:rPr>
          <w:rFonts w:ascii="Century Gothic" w:hAnsi="굴림"/>
          <w:b/>
        </w:rPr>
        <w:t>예제</w:t>
      </w:r>
      <w:r w:rsidRPr="00C577C5">
        <w:rPr>
          <w:rFonts w:ascii="Century Gothic" w:hAnsi="Century Gothic"/>
          <w:b/>
        </w:rPr>
        <w:t xml:space="preserve">] 1CARRIER – 1LOT </w:t>
      </w:r>
      <w:r w:rsidRPr="00C577C5">
        <w:rPr>
          <w:rFonts w:ascii="Century Gothic" w:hAnsi="굴림"/>
          <w:b/>
        </w:rPr>
        <w:t>구조</w:t>
      </w:r>
      <w:r w:rsidRPr="00C577C5">
        <w:rPr>
          <w:rFonts w:ascii="Century Gothic" w:hAnsi="Century Gothic"/>
          <w:b/>
        </w:rPr>
        <w:t xml:space="preserve"> - 25</w:t>
      </w:r>
      <w:r w:rsidRPr="00C577C5">
        <w:rPr>
          <w:rFonts w:ascii="Century Gothic" w:hAnsi="굴림"/>
          <w:b/>
        </w:rPr>
        <w:t>장의</w:t>
      </w:r>
      <w:r w:rsidRPr="00C577C5">
        <w:rPr>
          <w:rFonts w:ascii="Century Gothic" w:hAnsi="Century Gothic"/>
          <w:b/>
        </w:rPr>
        <w:t xml:space="preserve"> WAFER</w:t>
      </w:r>
    </w:p>
    <w:p w14:paraId="1A9C9FE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DESTINATION="EIS_01" ORIGINATION="INL201" TID="" FACILITY="T1" EQUIPMENT_ID="INL201" SEQUENCE_NAME="EISEAP_LOAD_CFM "&gt;</w:t>
      </w:r>
    </w:p>
    <w:p w14:paraId="05AEE8F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&lt;EISEAP_LOAD_CFM CONTROL_JOB_ID="PC-1234" PROCESS_SEQUENCE_NAME="" TAG1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“ TAG2=““ TAG3=““&gt;</w:t>
      </w:r>
    </w:p>
    <w:p w14:paraId="222B036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&lt;PROCESS_JOB PROCESS_JOB_ID="PC-1234_1GRAM001" BATCH_ID="" BATCH_COUNT="" PORT_ID="1" MF_FLAG="C" RECIPE_ID="30" RETICLE_ID=""&gt;</w:t>
      </w:r>
    </w:p>
    <w:p w14:paraId="672D389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CARRIER_ID="PC-1234" SLOT_COUNT="25" PTN=”1”&gt;</w:t>
      </w:r>
    </w:p>
    <w:p w14:paraId="4CE0D3F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&lt;LOT LOT_ID="1GRAM001" QTY="25" LOT_TYPE="P" PRIORITY="N" PRODUCT="" PROCESS_FLOW="" OPERATION="" OPERATOR="" WAFER_EVENT="N" CHAMBER_EVENT</w:t>
      </w:r>
      <w:proofErr w:type="gramStart"/>
      <w:r w:rsidRPr="00C577C5">
        <w:rPr>
          <w:rFonts w:ascii="Century Gothic" w:hAnsi="Century Gothic"/>
        </w:rPr>
        <w:t>=“</w:t>
      </w:r>
      <w:proofErr w:type="gramEnd"/>
      <w:r w:rsidRPr="00C577C5">
        <w:rPr>
          <w:rFonts w:ascii="Century Gothic" w:hAnsi="Century Gothic"/>
        </w:rPr>
        <w:t>Y”&gt;</w:t>
      </w:r>
    </w:p>
    <w:p w14:paraId="6830A62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WAFER_ID="1GRAM001.001" SLOT_NUMBER="1"/&gt;</w:t>
      </w:r>
    </w:p>
    <w:p w14:paraId="2D626CC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WAFER_ID="1GRAM001.002" SLOT_NUMBER="2"/&gt;</w:t>
      </w:r>
    </w:p>
    <w:p w14:paraId="33F3BC8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WAFER_ID="1GRAM001.003" SLOT_NUMBER="3"/&gt;</w:t>
      </w:r>
    </w:p>
    <w:p w14:paraId="28943D4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WAFER_ID="1GRAM001.004" SLOT_NUMBER="4"/&gt;</w:t>
      </w:r>
    </w:p>
    <w:p w14:paraId="5A002D3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…(6</w:t>
      </w:r>
      <w:r w:rsidRPr="00C577C5">
        <w:rPr>
          <w:rFonts w:ascii="Century Gothic" w:hAnsi="굴림"/>
        </w:rPr>
        <w:t>뻔째부터</w:t>
      </w:r>
      <w:r w:rsidRPr="00C577C5">
        <w:rPr>
          <w:rFonts w:ascii="Century Gothic" w:hAnsi="Century Gothic"/>
        </w:rPr>
        <w:t xml:space="preserve"> 20</w:t>
      </w:r>
      <w:r w:rsidRPr="00C577C5">
        <w:rPr>
          <w:rFonts w:ascii="Century Gothic" w:hAnsi="굴림"/>
        </w:rPr>
        <w:t>번째까지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</w:t>
      </w:r>
      <w:r w:rsidRPr="00C577C5">
        <w:rPr>
          <w:rFonts w:ascii="Century Gothic" w:hAnsi="Century Gothic"/>
        </w:rPr>
        <w:t>)</w:t>
      </w:r>
    </w:p>
    <w:p w14:paraId="53D2FE4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WAFER_ID="1GRAM001.021" SLOT_NUMBER="21"/&gt;</w:t>
      </w:r>
    </w:p>
    <w:p w14:paraId="6070DFB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WAFER_ID="1GRAM001.022" SLOT_NUMBER="22"/&gt;</w:t>
      </w:r>
    </w:p>
    <w:p w14:paraId="6542B8E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WAFER_ID="1GRAM001.023" SLOT_NUMBER="23"/&gt;</w:t>
      </w:r>
    </w:p>
    <w:p w14:paraId="4BBD79A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WAFER_ID="1GRAM001.024" SLOT_NUMBER="24"/&gt;</w:t>
      </w:r>
    </w:p>
    <w:p w14:paraId="3EF194F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WAFER_ID="1GRAM001.025" SLOT_NUMBER="25"/&gt;</w:t>
      </w:r>
    </w:p>
    <w:p w14:paraId="54EC037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&lt;/LOT&gt;</w:t>
      </w:r>
    </w:p>
    <w:p w14:paraId="7D4E009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&lt;/CARRIER&gt;</w:t>
      </w:r>
    </w:p>
    <w:p w14:paraId="34796D3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ab/>
        <w:t>&lt;/PROCESS_JOB&gt;</w:t>
      </w:r>
    </w:p>
    <w:p w14:paraId="315F67B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     &lt;CARRIER_INFO&gt;</w:t>
      </w:r>
    </w:p>
    <w:p w14:paraId="3419B82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&lt;CARRIER CARRIER_ID="PC-1234" WAFER_COUNT="25" PTN=”1”&gt;</w:t>
      </w:r>
    </w:p>
    <w:p w14:paraId="59BBB67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WAFER_ID="1GRAM001.001" SLOT_NUMBER="1" EXIST="Y"/&gt;</w:t>
      </w:r>
    </w:p>
    <w:p w14:paraId="1153F9C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WAFER_ID="1GRAM001.002" SLOT_NUMBER="2" EXIST="Y"/&gt;</w:t>
      </w:r>
    </w:p>
    <w:p w14:paraId="5DA3100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WAFER_ID="1GRAM001.003" SLOT_NUMBER="3" EXIST="Y"/&gt;</w:t>
      </w:r>
    </w:p>
    <w:p w14:paraId="53A9CAB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WAFER_ID="1GRAM001.004" SLOT_NUMBER="4" EXIST="Y"/&gt;</w:t>
      </w:r>
    </w:p>
    <w:p w14:paraId="33D35601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WAFER_ID="1GRAM001.005" SLOT_NUMBER="5" EXIST="Y"/&gt;</w:t>
      </w:r>
    </w:p>
    <w:p w14:paraId="4D9737A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…(6</w:t>
      </w:r>
      <w:r w:rsidRPr="00C577C5">
        <w:rPr>
          <w:rFonts w:ascii="Century Gothic" w:hAnsi="굴림"/>
        </w:rPr>
        <w:t>뻔째부터</w:t>
      </w:r>
      <w:r w:rsidRPr="00C577C5">
        <w:rPr>
          <w:rFonts w:ascii="Century Gothic" w:hAnsi="Century Gothic"/>
        </w:rPr>
        <w:t xml:space="preserve"> 20</w:t>
      </w:r>
      <w:r w:rsidRPr="00C577C5">
        <w:rPr>
          <w:rFonts w:ascii="Century Gothic" w:hAnsi="굴림"/>
        </w:rPr>
        <w:t>번째까지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같은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</w:t>
      </w:r>
    </w:p>
    <w:p w14:paraId="3D400DD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WAFER_ID="1GRAM001.021" SLOT_NUMBER="21" EXIST="Y"/&gt;</w:t>
      </w:r>
    </w:p>
    <w:p w14:paraId="5D5ECB3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lastRenderedPageBreak/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WAFER_ID="1GRAM001.022" SLOT_NUMBER="22" EXIST="Y"/&gt;</w:t>
      </w:r>
    </w:p>
    <w:p w14:paraId="18A6D0F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WAFER_ID="1GRAM001.023" SLOT_NUMBER="23" EXIST="Y"/&gt;</w:t>
      </w:r>
    </w:p>
    <w:p w14:paraId="52ABD20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WAFER_ID="1GRAM001.024" SLOT_NUMBER="24" EXIST="Y"/&gt;</w:t>
      </w:r>
    </w:p>
    <w:p w14:paraId="24A5FE4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&lt;WAFER LOT_ID=”1GRAM001” LOT_TYPE</w:t>
      </w:r>
      <w:proofErr w:type="gramStart"/>
      <w:r w:rsidRPr="00C577C5">
        <w:rPr>
          <w:rFonts w:ascii="Century Gothic" w:hAnsi="Century Gothic"/>
        </w:rPr>
        <w:t>=”P</w:t>
      </w:r>
      <w:proofErr w:type="gramEnd"/>
      <w:r w:rsidRPr="00C577C5">
        <w:rPr>
          <w:rFonts w:ascii="Century Gothic" w:hAnsi="Century Gothic"/>
        </w:rPr>
        <w:t>” WAFER_ID="1GRAM001.025" SLOT_NUMBER="25" EXIST="Y"/&gt;</w:t>
      </w:r>
    </w:p>
    <w:p w14:paraId="0F190DE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&lt;/CARRIER_ID&gt;</w:t>
      </w:r>
    </w:p>
    <w:p w14:paraId="4F368F5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&lt;/CARRIER_INFO&gt;</w:t>
      </w:r>
    </w:p>
    <w:p w14:paraId="7B26AAB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&lt;/EAPEIS_LOAD_REQ&gt;                                                                                                                     </w:t>
      </w:r>
    </w:p>
    <w:p w14:paraId="157016B5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0823EAB6" w14:textId="77777777" w:rsidR="005919BD" w:rsidRDefault="005919BD">
      <w:pPr>
        <w:rPr>
          <w:rFonts w:ascii="Century Gothic" w:hAnsi="Century Gothic"/>
        </w:rPr>
      </w:pPr>
    </w:p>
    <w:p w14:paraId="64EFEA22" w14:textId="77777777" w:rsidR="005919BD" w:rsidRDefault="005919BD">
      <w:pPr>
        <w:rPr>
          <w:rFonts w:ascii="Century Gothic" w:hAnsi="Century Gothic"/>
        </w:rPr>
      </w:pPr>
    </w:p>
    <w:p w14:paraId="62F60606" w14:textId="77777777" w:rsidR="005919BD" w:rsidRDefault="005919BD">
      <w:pPr>
        <w:rPr>
          <w:rFonts w:ascii="Century Gothic" w:hAnsi="Century Gothic"/>
        </w:rPr>
      </w:pPr>
    </w:p>
    <w:p w14:paraId="1351EEB2" w14:textId="77777777" w:rsidR="005919BD" w:rsidRDefault="005919BD">
      <w:pPr>
        <w:rPr>
          <w:rFonts w:ascii="Century Gothic" w:hAnsi="Century Gothic"/>
        </w:rPr>
      </w:pPr>
    </w:p>
    <w:p w14:paraId="493EE653" w14:textId="77777777" w:rsidR="005919BD" w:rsidRDefault="00786043">
      <w:pPr>
        <w:pStyle w:val="Title02"/>
        <w:rPr>
          <w:rFonts w:eastAsia="굴림"/>
        </w:rPr>
      </w:pPr>
      <w:bookmarkStart w:id="14" w:name="_Toc217819730"/>
      <w:bookmarkStart w:id="15" w:name="_Toc222824079"/>
      <w:bookmarkStart w:id="16" w:name="_Toc223237240"/>
      <w:r w:rsidRPr="00C577C5">
        <w:rPr>
          <w:rFonts w:eastAsia="굴림"/>
        </w:rPr>
        <w:t>EAPEIS_VERIFY_REQ</w:t>
      </w:r>
      <w:bookmarkEnd w:id="14"/>
      <w:bookmarkEnd w:id="15"/>
      <w:bookmarkEnd w:id="16"/>
    </w:p>
    <w:p w14:paraId="0D16D8D2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장비에서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보고된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이벤트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중에는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최초</w:t>
      </w:r>
      <w:r w:rsidRPr="00C577C5">
        <w:rPr>
          <w:rFonts w:ascii="Century Gothic" w:hAnsi="Century Gothic"/>
        </w:rPr>
        <w:t xml:space="preserve"> MES</w:t>
      </w:r>
      <w:r w:rsidRPr="00C577C5">
        <w:rPr>
          <w:rFonts w:ascii="Century Gothic" w:hAnsi="굴림"/>
        </w:rPr>
        <w:t>에서</w:t>
      </w:r>
      <w:r w:rsidRPr="00C577C5">
        <w:rPr>
          <w:rFonts w:ascii="Century Gothic" w:hAnsi="Century Gothic"/>
        </w:rPr>
        <w:t xml:space="preserve"> Lot</w:t>
      </w:r>
      <w:r w:rsidRPr="00C577C5">
        <w:rPr>
          <w:rFonts w:ascii="Century Gothic" w:hAnsi="굴림"/>
        </w:rPr>
        <w:t>을</w:t>
      </w:r>
      <w:r w:rsidRPr="00C577C5">
        <w:rPr>
          <w:rFonts w:ascii="Century Gothic" w:hAnsi="Century Gothic"/>
        </w:rPr>
        <w:t xml:space="preserve"> </w:t>
      </w:r>
      <w:proofErr w:type="gramStart"/>
      <w:r w:rsidRPr="00C577C5">
        <w:rPr>
          <w:rFonts w:ascii="Century Gothic" w:hAnsi="굴림"/>
        </w:rPr>
        <w:t>선택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했을</w:t>
      </w:r>
      <w:proofErr w:type="gram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때의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정보와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일치하는지를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점검해야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경우가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발생함</w:t>
      </w:r>
      <w:r w:rsidRPr="00C577C5">
        <w:rPr>
          <w:rFonts w:ascii="Century Gothic" w:hAnsi="Century Gothic"/>
        </w:rPr>
        <w:t xml:space="preserve">. </w:t>
      </w:r>
      <w:r w:rsidRPr="00C577C5">
        <w:rPr>
          <w:rFonts w:ascii="Century Gothic" w:hAnsi="굴림"/>
        </w:rPr>
        <w:t>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이벤트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항목들을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점검하기</w:t>
      </w:r>
    </w:p>
    <w:p w14:paraId="40889B86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굴림"/>
        </w:rPr>
        <w:t>위한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예</w:t>
      </w:r>
      <w:r w:rsidRPr="00C577C5">
        <w:rPr>
          <w:rFonts w:ascii="Century Gothic" w:hAnsi="Century Gothic"/>
        </w:rPr>
        <w:t xml:space="preserve">) Carrier </w:t>
      </w:r>
      <w:proofErr w:type="gramStart"/>
      <w:r w:rsidRPr="00C577C5">
        <w:rPr>
          <w:rFonts w:ascii="Century Gothic" w:hAnsi="Century Gothic"/>
        </w:rPr>
        <w:t xml:space="preserve">ID </w:t>
      </w:r>
      <w:r w:rsidRPr="00C577C5">
        <w:rPr>
          <w:rFonts w:ascii="Century Gothic" w:hAnsi="굴림"/>
        </w:rPr>
        <w:t>의</w:t>
      </w:r>
      <w:proofErr w:type="gramEnd"/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</w:t>
      </w:r>
      <w:r w:rsidRPr="00C577C5">
        <w:rPr>
          <w:rFonts w:ascii="Century Gothic" w:hAnsi="Century Gothic"/>
        </w:rPr>
        <w:t>, Slot Map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</w:t>
      </w:r>
      <w:r w:rsidRPr="00C577C5">
        <w:rPr>
          <w:rFonts w:ascii="Century Gothic" w:hAnsi="Century Gothic"/>
        </w:rPr>
        <w:t>, Recipe ID, Reticle ID</w:t>
      </w:r>
      <w:r w:rsidRPr="00C577C5">
        <w:rPr>
          <w:rFonts w:ascii="Century Gothic" w:hAnsi="굴림"/>
        </w:rPr>
        <w:t>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일치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여부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등</w:t>
      </w:r>
    </w:p>
    <w:p w14:paraId="53C3361A" w14:textId="77777777" w:rsidR="005919BD" w:rsidRDefault="005919BD">
      <w:pPr>
        <w:rPr>
          <w:rFonts w:ascii="Century Gothic" w:hAnsi="Century Gothic"/>
        </w:rPr>
      </w:pPr>
    </w:p>
    <w:p w14:paraId="02FF55CC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63962DB1" w14:textId="77777777" w:rsidTr="00845086">
        <w:tc>
          <w:tcPr>
            <w:tcW w:w="1898" w:type="pct"/>
            <w:shd w:val="clear" w:color="auto" w:fill="D9D9D9"/>
          </w:tcPr>
          <w:p w14:paraId="188B182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2B29532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6B66D8C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43E61E57" w14:textId="77777777" w:rsidTr="00845086">
        <w:trPr>
          <w:cantSplit/>
          <w:trHeight w:val="1134"/>
        </w:trPr>
        <w:tc>
          <w:tcPr>
            <w:tcW w:w="1898" w:type="pct"/>
          </w:tcPr>
          <w:p w14:paraId="1363C78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DESTINATION</w:t>
            </w:r>
          </w:p>
          <w:p w14:paraId="75EA52E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397BE92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61AC204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236057C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4215634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498DCA9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5FA301F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0B8F302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RECIPE_ID *</w:t>
            </w:r>
          </w:p>
          <w:p w14:paraId="0F3736B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SLOT_MAP *</w:t>
            </w:r>
          </w:p>
          <w:p w14:paraId="5439D4B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SLOT_COUNT *</w:t>
            </w:r>
          </w:p>
          <w:p w14:paraId="49A1E44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WAFER_ID *</w:t>
            </w:r>
          </w:p>
          <w:p w14:paraId="62BEED9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RETICLE_ID *</w:t>
            </w:r>
          </w:p>
          <w:p w14:paraId="51AE122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</w:t>
            </w:r>
          </w:p>
        </w:tc>
        <w:tc>
          <w:tcPr>
            <w:tcW w:w="1898" w:type="pct"/>
          </w:tcPr>
          <w:p w14:paraId="1DFC0B0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6940251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5CDB045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594297E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6AC992D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5214195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Sequence </w:t>
            </w:r>
            <w:r w:rsidRPr="00C577C5">
              <w:rPr>
                <w:rFonts w:ascii="Century Gothic" w:hAnsi="굴림"/>
              </w:rPr>
              <w:t>명</w:t>
            </w:r>
          </w:p>
          <w:p w14:paraId="681D6F47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4C42F1F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3F49CEF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Recipe </w:t>
            </w:r>
            <w:r w:rsidRPr="00C577C5">
              <w:rPr>
                <w:rFonts w:ascii="Century Gothic" w:hAnsi="굴림"/>
              </w:rPr>
              <w:t>명</w:t>
            </w:r>
          </w:p>
          <w:p w14:paraId="0D96076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Slot Map </w:t>
            </w:r>
            <w:r w:rsidRPr="00C577C5">
              <w:rPr>
                <w:rFonts w:ascii="Century Gothic" w:hAnsi="굴림"/>
              </w:rPr>
              <w:t>정보</w:t>
            </w:r>
          </w:p>
          <w:p w14:paraId="4FA748F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총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개수</w:t>
            </w:r>
          </w:p>
          <w:p w14:paraId="5FA8302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Wafer </w:t>
            </w:r>
            <w:r w:rsidRPr="00C577C5">
              <w:rPr>
                <w:rFonts w:ascii="Century Gothic" w:hAnsi="굴림"/>
              </w:rPr>
              <w:t>명</w:t>
            </w:r>
          </w:p>
          <w:p w14:paraId="524C605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Reticle </w:t>
            </w:r>
            <w:r w:rsidRPr="00C577C5">
              <w:rPr>
                <w:rFonts w:ascii="Century Gothic" w:hAnsi="굴림"/>
              </w:rPr>
              <w:t>명</w:t>
            </w:r>
          </w:p>
          <w:p w14:paraId="57190CC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 (“”)</w:t>
            </w:r>
          </w:p>
        </w:tc>
        <w:tc>
          <w:tcPr>
            <w:tcW w:w="1203" w:type="pct"/>
          </w:tcPr>
          <w:p w14:paraId="770CDF79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6E26D355" w14:textId="77777777" w:rsidR="005919BD" w:rsidRDefault="005919BD">
      <w:pPr>
        <w:rPr>
          <w:rFonts w:ascii="Century Gothic" w:hAnsi="Century Gothic"/>
        </w:rPr>
      </w:pPr>
    </w:p>
    <w:p w14:paraId="62865B03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0C034B9A" w14:textId="77777777" w:rsidTr="00845086">
        <w:tc>
          <w:tcPr>
            <w:tcW w:w="1898" w:type="pct"/>
            <w:shd w:val="clear" w:color="auto" w:fill="D9D9D9"/>
          </w:tcPr>
          <w:p w14:paraId="575E7B1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5EA5555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07C78343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318AE9AF" w14:textId="77777777" w:rsidTr="00845086">
        <w:trPr>
          <w:cantSplit/>
          <w:trHeight w:val="1134"/>
        </w:trPr>
        <w:tc>
          <w:tcPr>
            <w:tcW w:w="1898" w:type="pct"/>
          </w:tcPr>
          <w:p w14:paraId="75781780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1B2A916C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4B19A2E4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3933A4C8" w14:textId="77777777" w:rsidR="005919BD" w:rsidRDefault="005919BD">
      <w:pPr>
        <w:rPr>
          <w:rFonts w:ascii="Century Gothic" w:hAnsi="Century Gothic"/>
        </w:rPr>
      </w:pPr>
    </w:p>
    <w:p w14:paraId="0D456E11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[MESSAGE STRUCTURE]</w:t>
      </w:r>
    </w:p>
    <w:p w14:paraId="3B9C3AB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7386908B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&lt;EAPEIS_VERIFY_REQ PORT_ID="" CARRIER_ID="" RECIPE_ID="" WAFER_ID="" RETICLE_ID="" LOTTYPE=”” TAG1=”” TAG2=”” TAG3=””&gt;</w:t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</w:p>
    <w:p w14:paraId="0C641890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&lt;SLOT_MAP SLOT_COUNT=""&gt;</w:t>
      </w:r>
    </w:p>
    <w:p w14:paraId="770F0DB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&lt;SLOT_INFO SLOT_ID="1" EXIST=""/&gt;</w:t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Century Gothic"/>
        </w:rPr>
        <w:tab/>
      </w:r>
      <w:r w:rsidRPr="00C577C5">
        <w:rPr>
          <w:rFonts w:ascii="Century Gothic" w:hAnsi="굴림"/>
        </w:rPr>
        <w:t>항상</w:t>
      </w:r>
      <w:r w:rsidRPr="00C577C5">
        <w:rPr>
          <w:rFonts w:ascii="Century Gothic" w:hAnsi="Century Gothic"/>
        </w:rPr>
        <w:t xml:space="preserve"> 25</w:t>
      </w:r>
      <w:r w:rsidRPr="00C577C5">
        <w:rPr>
          <w:rFonts w:ascii="Century Gothic" w:hAnsi="굴림"/>
        </w:rPr>
        <w:t>개의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구조를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가진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상태에서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존재유무가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설정되어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올라감</w:t>
      </w:r>
    </w:p>
    <w:p w14:paraId="178E6201" w14:textId="77777777" w:rsidR="005919BD" w:rsidRPr="0049116B" w:rsidRDefault="00786043">
      <w:pPr>
        <w:rPr>
          <w:rFonts w:ascii="Century Gothic" w:hAnsi="Century Gothic"/>
        </w:rPr>
      </w:pPr>
      <w:r w:rsidRPr="0049116B">
        <w:rPr>
          <w:rFonts w:ascii="Century Gothic" w:hAnsi="Century Gothic"/>
        </w:rPr>
        <w:t>…</w:t>
      </w:r>
    </w:p>
    <w:p w14:paraId="4C527423" w14:textId="77777777" w:rsidR="005919BD" w:rsidRPr="0049116B" w:rsidRDefault="00786043">
      <w:pPr>
        <w:rPr>
          <w:rFonts w:ascii="Century Gothic" w:hAnsi="Century Gothic"/>
        </w:rPr>
      </w:pPr>
      <w:r w:rsidRPr="0049116B">
        <w:rPr>
          <w:rFonts w:ascii="Century Gothic" w:hAnsi="Century Gothic"/>
        </w:rPr>
        <w:t>&lt;SLOT_INFO SLOT_ID="25" EXIST=""/&gt;</w:t>
      </w:r>
    </w:p>
    <w:p w14:paraId="123E5043" w14:textId="77777777" w:rsidR="005919BD" w:rsidRPr="0049116B" w:rsidRDefault="00786043">
      <w:pPr>
        <w:rPr>
          <w:rFonts w:ascii="Century Gothic" w:hAnsi="Century Gothic"/>
        </w:rPr>
      </w:pPr>
      <w:r w:rsidRPr="0049116B">
        <w:rPr>
          <w:rFonts w:ascii="Century Gothic" w:hAnsi="Century Gothic"/>
        </w:rPr>
        <w:t>&lt;/SLOT_MAP&gt;</w:t>
      </w:r>
    </w:p>
    <w:p w14:paraId="7B99E33E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&lt;/EAPEIS_VERIFY_REQ&gt;</w:t>
      </w:r>
    </w:p>
    <w:p w14:paraId="59AFB79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4523BFB3" w14:textId="77777777" w:rsidR="005919BD" w:rsidRDefault="005919BD">
      <w:pPr>
        <w:rPr>
          <w:rFonts w:ascii="Century Gothic" w:hAnsi="Century Gothic"/>
        </w:rPr>
      </w:pPr>
    </w:p>
    <w:p w14:paraId="077E22AD" w14:textId="77777777" w:rsidR="005919BD" w:rsidRDefault="00786043">
      <w:pPr>
        <w:pStyle w:val="Title02"/>
        <w:rPr>
          <w:rFonts w:eastAsia="굴림"/>
        </w:rPr>
      </w:pPr>
      <w:bookmarkStart w:id="17" w:name="_Toc217819731"/>
      <w:bookmarkStart w:id="18" w:name="_Toc222824080"/>
      <w:bookmarkStart w:id="19" w:name="_Toc223237241"/>
      <w:r w:rsidRPr="00C577C5">
        <w:rPr>
          <w:rFonts w:eastAsia="굴림"/>
        </w:rPr>
        <w:t>EISEAP_VERIFY_REP</w:t>
      </w:r>
      <w:bookmarkEnd w:id="17"/>
      <w:bookmarkEnd w:id="18"/>
      <w:bookmarkEnd w:id="19"/>
    </w:p>
    <w:p w14:paraId="0D0508D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EAP</w:t>
      </w:r>
      <w:r w:rsidRPr="00C577C5">
        <w:rPr>
          <w:rFonts w:ascii="Century Gothic" w:hAnsi="굴림"/>
        </w:rPr>
        <w:t>에서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점검하기를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원하는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항목에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대하여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점검을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완료하고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결과를</w:t>
      </w:r>
      <w:r w:rsidRPr="00C577C5">
        <w:rPr>
          <w:rFonts w:ascii="Century Gothic" w:hAnsi="Century Gothic"/>
        </w:rPr>
        <w:t xml:space="preserve"> EAP</w:t>
      </w:r>
      <w:r w:rsidRPr="00C577C5">
        <w:rPr>
          <w:rFonts w:ascii="Century Gothic" w:hAnsi="굴림"/>
        </w:rPr>
        <w:t>로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내려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보내는</w:t>
      </w:r>
      <w:r w:rsidRPr="00C577C5">
        <w:rPr>
          <w:rFonts w:ascii="Century Gothic" w:hAnsi="Century Gothic"/>
        </w:rPr>
        <w:t xml:space="preserve"> </w:t>
      </w:r>
      <w:r w:rsidRPr="00C577C5">
        <w:rPr>
          <w:rFonts w:ascii="Century Gothic" w:hAnsi="굴림"/>
        </w:rPr>
        <w:t>메시지</w:t>
      </w:r>
    </w:p>
    <w:p w14:paraId="1531BABD" w14:textId="77777777" w:rsidR="005919BD" w:rsidRDefault="005919BD">
      <w:pPr>
        <w:rPr>
          <w:rFonts w:ascii="Century Gothic" w:hAnsi="Century Gothic"/>
        </w:rPr>
      </w:pPr>
    </w:p>
    <w:p w14:paraId="2FD59DD5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[ATTRIBUTE LIST]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5"/>
        <w:gridCol w:w="5395"/>
        <w:gridCol w:w="3420"/>
      </w:tblGrid>
      <w:tr w:rsidR="005919BD" w14:paraId="738B8850" w14:textId="77777777" w:rsidTr="00845086">
        <w:tc>
          <w:tcPr>
            <w:tcW w:w="1898" w:type="pct"/>
            <w:shd w:val="clear" w:color="auto" w:fill="D9D9D9"/>
          </w:tcPr>
          <w:p w14:paraId="3114BE8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8" w:type="pct"/>
            <w:shd w:val="clear" w:color="auto" w:fill="D9D9D9"/>
          </w:tcPr>
          <w:p w14:paraId="03DF470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27B55BB2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274A4A92" w14:textId="77777777" w:rsidTr="00845086">
        <w:trPr>
          <w:cantSplit/>
          <w:trHeight w:val="1134"/>
        </w:trPr>
        <w:tc>
          <w:tcPr>
            <w:tcW w:w="1898" w:type="pct"/>
          </w:tcPr>
          <w:p w14:paraId="4AF95E4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lastRenderedPageBreak/>
              <w:t>DESTINATION</w:t>
            </w:r>
          </w:p>
          <w:p w14:paraId="5BA35F8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ORIGINATION</w:t>
            </w:r>
          </w:p>
          <w:p w14:paraId="25958B2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TID</w:t>
            </w:r>
          </w:p>
          <w:p w14:paraId="750906D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FACILITY</w:t>
            </w:r>
          </w:p>
          <w:p w14:paraId="7658BA4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EQUIPMENT_ID</w:t>
            </w:r>
          </w:p>
          <w:p w14:paraId="44F0056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SEQUENCE_NAME</w:t>
            </w:r>
          </w:p>
          <w:p w14:paraId="470BE369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PORT_ID</w:t>
            </w:r>
          </w:p>
          <w:p w14:paraId="2E20065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CARRIER_ID</w:t>
            </w:r>
          </w:p>
          <w:p w14:paraId="1D9F1CB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RECIPE_ID</w:t>
            </w:r>
          </w:p>
          <w:p w14:paraId="7C1DFA7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SLOT_MAP</w:t>
            </w:r>
          </w:p>
          <w:p w14:paraId="251E7A7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SLOT_COUNT</w:t>
            </w:r>
          </w:p>
          <w:p w14:paraId="1D4D6CAB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SLOT_ID, EXIST</w:t>
            </w:r>
          </w:p>
          <w:p w14:paraId="3E4EA78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WAFER_ID</w:t>
            </w:r>
          </w:p>
          <w:p w14:paraId="6A7CA8F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RETICLE_ID</w:t>
            </w:r>
          </w:p>
          <w:p w14:paraId="4B6C342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</w:t>
            </w:r>
          </w:p>
        </w:tc>
        <w:tc>
          <w:tcPr>
            <w:tcW w:w="1898" w:type="pct"/>
          </w:tcPr>
          <w:p w14:paraId="11188246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EIS Subject</w:t>
            </w:r>
          </w:p>
          <w:p w14:paraId="744A7851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Subject</w:t>
            </w:r>
          </w:p>
          <w:p w14:paraId="67F6A0C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Transaction </w:t>
            </w:r>
            <w:r w:rsidRPr="00C577C5">
              <w:rPr>
                <w:rFonts w:ascii="Century Gothic" w:hAnsi="굴림"/>
              </w:rPr>
              <w:t>명</w:t>
            </w:r>
          </w:p>
          <w:p w14:paraId="7B83CF8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FAB </w:t>
            </w:r>
            <w:r w:rsidRPr="00C577C5">
              <w:rPr>
                <w:rFonts w:ascii="Century Gothic" w:hAnsi="굴림"/>
              </w:rPr>
              <w:t>명</w:t>
            </w:r>
          </w:p>
          <w:p w14:paraId="0ABD864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굴림"/>
              </w:rPr>
              <w:t>장비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명</w:t>
            </w:r>
          </w:p>
          <w:p w14:paraId="23D5EF0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Sequence </w:t>
            </w:r>
            <w:r w:rsidRPr="00C577C5">
              <w:rPr>
                <w:rFonts w:ascii="Century Gothic" w:hAnsi="굴림"/>
              </w:rPr>
              <w:t>명</w:t>
            </w:r>
          </w:p>
          <w:p w14:paraId="6140663D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PORT </w:t>
            </w:r>
            <w:r w:rsidRPr="00C577C5">
              <w:rPr>
                <w:rFonts w:ascii="Century Gothic" w:hAnsi="굴림"/>
              </w:rPr>
              <w:t>명</w:t>
            </w:r>
          </w:p>
          <w:p w14:paraId="7E9F2BE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Carrier </w:t>
            </w:r>
            <w:r w:rsidRPr="00C577C5">
              <w:rPr>
                <w:rFonts w:ascii="Century Gothic" w:hAnsi="굴림"/>
              </w:rPr>
              <w:t>명</w:t>
            </w:r>
          </w:p>
          <w:p w14:paraId="3B64B694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Recipe </w:t>
            </w:r>
            <w:r w:rsidRPr="00C577C5">
              <w:rPr>
                <w:rFonts w:ascii="Century Gothic" w:hAnsi="굴림"/>
              </w:rPr>
              <w:t>명</w:t>
            </w:r>
          </w:p>
          <w:p w14:paraId="21BD2E4C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Slot Map </w:t>
            </w:r>
            <w:r w:rsidRPr="00C577C5">
              <w:rPr>
                <w:rFonts w:ascii="Century Gothic" w:hAnsi="굴림"/>
              </w:rPr>
              <w:t>정보를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가진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구조</w:t>
            </w:r>
          </w:p>
          <w:p w14:paraId="71A5EDF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Carrier</w:t>
            </w:r>
            <w:r w:rsidRPr="00C577C5">
              <w:rPr>
                <w:rFonts w:ascii="Century Gothic" w:hAnsi="굴림"/>
              </w:rPr>
              <w:t>내의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총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개수</w:t>
            </w:r>
          </w:p>
          <w:p w14:paraId="05A77DE5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SLOT</w:t>
            </w:r>
            <w:r w:rsidRPr="00C577C5">
              <w:rPr>
                <w:rFonts w:ascii="Century Gothic" w:hAnsi="굴림"/>
              </w:rPr>
              <w:t>번호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와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해당</w:t>
            </w:r>
            <w:r w:rsidRPr="00C577C5">
              <w:rPr>
                <w:rFonts w:ascii="Century Gothic" w:hAnsi="Century Gothic"/>
              </w:rPr>
              <w:t xml:space="preserve"> SLOT</w:t>
            </w:r>
            <w:r w:rsidRPr="00C577C5">
              <w:rPr>
                <w:rFonts w:ascii="Century Gothic" w:hAnsi="굴림"/>
              </w:rPr>
              <w:t>번호에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대한</w:t>
            </w:r>
            <w:r w:rsidRPr="00C577C5">
              <w:rPr>
                <w:rFonts w:ascii="Century Gothic" w:hAnsi="Century Gothic"/>
              </w:rPr>
              <w:t xml:space="preserve"> WAFER </w:t>
            </w:r>
            <w:r w:rsidRPr="00C577C5">
              <w:rPr>
                <w:rFonts w:ascii="Century Gothic" w:hAnsi="굴림"/>
              </w:rPr>
              <w:t>존재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유무</w:t>
            </w:r>
            <w:r w:rsidRPr="00C577C5">
              <w:rPr>
                <w:rFonts w:ascii="Century Gothic" w:hAnsi="Century Gothic"/>
              </w:rPr>
              <w:t>(</w:t>
            </w:r>
            <w:r w:rsidRPr="00C577C5">
              <w:rPr>
                <w:rFonts w:ascii="Century Gothic" w:hAnsi="굴림"/>
              </w:rPr>
              <w:t>항상</w:t>
            </w:r>
            <w:r w:rsidRPr="00C577C5">
              <w:rPr>
                <w:rFonts w:ascii="Century Gothic" w:hAnsi="Century Gothic"/>
              </w:rPr>
              <w:t xml:space="preserve"> 25</w:t>
            </w:r>
            <w:r w:rsidRPr="00C577C5">
              <w:rPr>
                <w:rFonts w:ascii="Century Gothic" w:hAnsi="굴림"/>
              </w:rPr>
              <w:t>개</w:t>
            </w:r>
            <w:r w:rsidRPr="00C577C5">
              <w:rPr>
                <w:rFonts w:ascii="Century Gothic" w:hAnsi="Century Gothic"/>
              </w:rPr>
              <w:t>)</w:t>
            </w:r>
          </w:p>
          <w:p w14:paraId="0595673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Wafer </w:t>
            </w:r>
            <w:r w:rsidRPr="00C577C5">
              <w:rPr>
                <w:rFonts w:ascii="Century Gothic" w:hAnsi="굴림"/>
              </w:rPr>
              <w:t>명</w:t>
            </w:r>
          </w:p>
          <w:p w14:paraId="4FA5D5E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Reticle </w:t>
            </w:r>
            <w:r w:rsidRPr="00C577C5">
              <w:rPr>
                <w:rFonts w:ascii="Century Gothic" w:hAnsi="굴림"/>
              </w:rPr>
              <w:t>명</w:t>
            </w:r>
          </w:p>
          <w:p w14:paraId="280C548A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LOTTYPE (</w:t>
            </w:r>
            <w:proofErr w:type="spellStart"/>
            <w:r w:rsidRPr="00C577C5">
              <w:rPr>
                <w:rFonts w:ascii="Century Gothic" w:hAnsi="Century Gothic"/>
              </w:rPr>
              <w:t>EMCMonitor</w:t>
            </w:r>
            <w:proofErr w:type="spellEnd"/>
            <w:r w:rsidRPr="00C577C5">
              <w:rPr>
                <w:rFonts w:ascii="Century Gothic" w:hAnsi="Century Gothic"/>
              </w:rPr>
              <w:t xml:space="preserve"> Lot</w:t>
            </w:r>
            <w:r w:rsidRPr="00C577C5">
              <w:rPr>
                <w:rFonts w:ascii="Century Gothic" w:hAnsi="굴림"/>
              </w:rPr>
              <w:t>의</w:t>
            </w:r>
            <w:r w:rsidRPr="00C577C5">
              <w:rPr>
                <w:rFonts w:ascii="Century Gothic" w:hAnsi="Century Gothic"/>
              </w:rPr>
              <w:t xml:space="preserve"> </w:t>
            </w:r>
            <w:r w:rsidRPr="00C577C5">
              <w:rPr>
                <w:rFonts w:ascii="Century Gothic" w:hAnsi="굴림"/>
              </w:rPr>
              <w:t>경우만</w:t>
            </w:r>
            <w:r w:rsidRPr="00C577C5">
              <w:rPr>
                <w:rFonts w:ascii="Century Gothic" w:hAnsi="Century Gothic"/>
              </w:rPr>
              <w:t xml:space="preserve"> EMC</w:t>
            </w:r>
            <w:r w:rsidRPr="00C577C5">
              <w:rPr>
                <w:rFonts w:ascii="Century Gothic" w:hAnsi="굴림"/>
              </w:rPr>
              <w:t>로</w:t>
            </w:r>
            <w:r w:rsidRPr="00C577C5">
              <w:rPr>
                <w:rFonts w:ascii="Century Gothic" w:hAnsi="Century Gothic"/>
              </w:rPr>
              <w:t xml:space="preserve"> </w:t>
            </w:r>
            <w:proofErr w:type="spellStart"/>
            <w:r w:rsidRPr="00C577C5">
              <w:rPr>
                <w:rFonts w:ascii="Century Gothic" w:hAnsi="굴림"/>
              </w:rPr>
              <w:t>내려줌</w:t>
            </w:r>
            <w:proofErr w:type="spellEnd"/>
            <w:r w:rsidRPr="00C577C5">
              <w:rPr>
                <w:rFonts w:ascii="Century Gothic" w:hAnsi="Century Gothic"/>
              </w:rPr>
              <w:t>)</w:t>
            </w:r>
          </w:p>
        </w:tc>
        <w:tc>
          <w:tcPr>
            <w:tcW w:w="1203" w:type="pct"/>
          </w:tcPr>
          <w:p w14:paraId="7C140680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681B966F" w14:textId="77777777" w:rsidR="005919BD" w:rsidRDefault="005919BD">
      <w:pPr>
        <w:rPr>
          <w:rFonts w:ascii="Century Gothic" w:hAnsi="Century Gothic"/>
        </w:rPr>
      </w:pPr>
    </w:p>
    <w:p w14:paraId="05670089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[USED TRANSACTION]</w:t>
      </w:r>
    </w:p>
    <w:tbl>
      <w:tblPr>
        <w:tblW w:w="4464" w:type="pct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4"/>
        <w:gridCol w:w="5397"/>
        <w:gridCol w:w="3419"/>
      </w:tblGrid>
      <w:tr w:rsidR="005919BD" w14:paraId="75B4F359" w14:textId="77777777" w:rsidTr="00845086">
        <w:tc>
          <w:tcPr>
            <w:tcW w:w="1898" w:type="pct"/>
            <w:shd w:val="clear" w:color="auto" w:fill="D9D9D9"/>
          </w:tcPr>
          <w:p w14:paraId="5B8C43F0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 xml:space="preserve">Name </w:t>
            </w:r>
          </w:p>
        </w:tc>
        <w:tc>
          <w:tcPr>
            <w:tcW w:w="1899" w:type="pct"/>
            <w:shd w:val="clear" w:color="auto" w:fill="D9D9D9"/>
          </w:tcPr>
          <w:p w14:paraId="2F17228F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Description</w:t>
            </w:r>
          </w:p>
        </w:tc>
        <w:tc>
          <w:tcPr>
            <w:tcW w:w="1203" w:type="pct"/>
            <w:shd w:val="clear" w:color="auto" w:fill="D9D9D9"/>
          </w:tcPr>
          <w:p w14:paraId="25958FA8" w14:textId="77777777" w:rsidR="005919BD" w:rsidRDefault="00786043">
            <w:pPr>
              <w:rPr>
                <w:rFonts w:ascii="Century Gothic" w:hAnsi="Century Gothic"/>
              </w:rPr>
            </w:pPr>
            <w:r w:rsidRPr="00C577C5">
              <w:rPr>
                <w:rFonts w:ascii="Century Gothic" w:hAnsi="Century Gothic"/>
              </w:rPr>
              <w:t>Remark</w:t>
            </w:r>
          </w:p>
        </w:tc>
      </w:tr>
      <w:tr w:rsidR="005919BD" w14:paraId="4A9A3F8B" w14:textId="77777777" w:rsidTr="00845086">
        <w:trPr>
          <w:cantSplit/>
          <w:trHeight w:val="1134"/>
        </w:trPr>
        <w:tc>
          <w:tcPr>
            <w:tcW w:w="1898" w:type="pct"/>
          </w:tcPr>
          <w:p w14:paraId="39E89CF0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899" w:type="pct"/>
          </w:tcPr>
          <w:p w14:paraId="2BD9638D" w14:textId="77777777" w:rsidR="005919BD" w:rsidRDefault="005919BD">
            <w:pPr>
              <w:rPr>
                <w:rFonts w:ascii="Century Gothic" w:hAnsi="Century Gothic"/>
              </w:rPr>
            </w:pPr>
          </w:p>
        </w:tc>
        <w:tc>
          <w:tcPr>
            <w:tcW w:w="1203" w:type="pct"/>
          </w:tcPr>
          <w:p w14:paraId="4DCCF32F" w14:textId="77777777" w:rsidR="005919BD" w:rsidRDefault="005919BD">
            <w:pPr>
              <w:rPr>
                <w:rFonts w:ascii="Century Gothic" w:hAnsi="Century Gothic"/>
              </w:rPr>
            </w:pPr>
          </w:p>
        </w:tc>
      </w:tr>
    </w:tbl>
    <w:p w14:paraId="1A849FCD" w14:textId="77777777" w:rsidR="005919BD" w:rsidRDefault="005919BD">
      <w:pPr>
        <w:rPr>
          <w:rFonts w:ascii="Century Gothic" w:hAnsi="Century Gothic"/>
        </w:rPr>
      </w:pPr>
    </w:p>
    <w:p w14:paraId="6CF328F4" w14:textId="77777777" w:rsidR="005919BD" w:rsidRDefault="005919BD">
      <w:pPr>
        <w:rPr>
          <w:rFonts w:ascii="Century Gothic" w:hAnsi="Century Gothic"/>
        </w:rPr>
      </w:pPr>
    </w:p>
    <w:p w14:paraId="4776FC4C" w14:textId="77777777" w:rsidR="005919BD" w:rsidRDefault="005919BD">
      <w:pPr>
        <w:rPr>
          <w:rFonts w:ascii="Century Gothic" w:hAnsi="Century Gothic"/>
        </w:rPr>
      </w:pPr>
    </w:p>
    <w:p w14:paraId="3AB9B990" w14:textId="77777777" w:rsidR="005919BD" w:rsidRDefault="00786043">
      <w:pPr>
        <w:rPr>
          <w:rFonts w:ascii="Century Gothic" w:hAnsi="Century Gothic"/>
          <w:b/>
        </w:rPr>
      </w:pPr>
      <w:r w:rsidRPr="00C577C5">
        <w:rPr>
          <w:rFonts w:ascii="Century Gothic" w:hAnsi="Century Gothic"/>
          <w:b/>
        </w:rPr>
        <w:t>[MESSAGE STRUCTURE]</w:t>
      </w:r>
    </w:p>
    <w:p w14:paraId="0210ADDF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&lt;DATA DESTINATION="" ORIGINATION="" TID="" FACILITY="" EQUIPMENT_ID="" SEQUENCE_NAME=""&gt;</w:t>
      </w:r>
    </w:p>
    <w:p w14:paraId="54EAEE58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 xml:space="preserve">&lt;EAPEIS_VERIFY_REP PORT_ID="" CARRIER_ID="" RECIPE_ID="" WAFER_ID="" RETICLE_ID="" LOTTYPE </w:t>
      </w:r>
      <w:proofErr w:type="gramStart"/>
      <w:r w:rsidRPr="00C577C5">
        <w:rPr>
          <w:rFonts w:ascii="Century Gothic" w:hAnsi="Century Gothic"/>
        </w:rPr>
        <w:t>=”EMC</w:t>
      </w:r>
      <w:proofErr w:type="gramEnd"/>
      <w:r w:rsidRPr="00C577C5">
        <w:rPr>
          <w:rFonts w:ascii="Century Gothic" w:hAnsi="Century Gothic"/>
        </w:rPr>
        <w:t>” TAG1=”” TAG2=”” TAG3=””&gt;</w:t>
      </w:r>
    </w:p>
    <w:p w14:paraId="53C697DC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&lt;SLOT_MAP SLOT_COUNT=""&gt;</w:t>
      </w:r>
    </w:p>
    <w:p w14:paraId="04BCC75D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&lt;SLOT_INFO SLOT_ID="1" EXIST=""/&gt;</w:t>
      </w:r>
    </w:p>
    <w:p w14:paraId="5938F89A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…</w:t>
      </w:r>
    </w:p>
    <w:p w14:paraId="79A60029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&lt;SLOT_INFO SLOT_ID="25" EXIST=""/&gt;</w:t>
      </w:r>
    </w:p>
    <w:p w14:paraId="70612B63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&lt;/SLOT_MAP&gt;</w:t>
      </w:r>
    </w:p>
    <w:p w14:paraId="5ACA76F7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lastRenderedPageBreak/>
        <w:t>&lt;/EAPEIS_VERIFY_REP&gt;</w:t>
      </w:r>
    </w:p>
    <w:p w14:paraId="2442C144" w14:textId="77777777" w:rsidR="005919BD" w:rsidRDefault="00786043">
      <w:pPr>
        <w:rPr>
          <w:rFonts w:ascii="Century Gothic" w:hAnsi="Century Gothic"/>
        </w:rPr>
      </w:pPr>
      <w:r w:rsidRPr="00C577C5">
        <w:rPr>
          <w:rFonts w:ascii="Century Gothic" w:hAnsi="Century Gothic"/>
        </w:rPr>
        <w:t>&lt;/DATA&gt;</w:t>
      </w:r>
    </w:p>
    <w:p w14:paraId="43C10564" w14:textId="5EE6B086" w:rsidR="005919BD" w:rsidDel="00984ECF" w:rsidRDefault="005919BD" w:rsidP="0018264A">
      <w:pPr>
        <w:ind w:left="400"/>
        <w:rPr>
          <w:del w:id="20" w:author="User10" w:date="2024-10-25T02:52:00Z" w16du:dateUtc="2024-10-24T17:52:00Z"/>
        </w:rPr>
      </w:pPr>
    </w:p>
    <w:p w14:paraId="5EF8B45A" w14:textId="77777777" w:rsidR="005919BD" w:rsidRDefault="00786043">
      <w:pPr>
        <w:pStyle w:val="Title01"/>
      </w:pPr>
      <w:r>
        <w:lastRenderedPageBreak/>
        <w:t>ATLAS is Good</w:t>
      </w:r>
    </w:p>
    <w:p w14:paraId="03A82938" w14:textId="0FAE9A3E" w:rsidR="0049116B" w:rsidRDefault="0049116B" w:rsidP="0049116B">
      <w:pPr>
        <w:pStyle w:val="Title02"/>
      </w:pPr>
      <w:del w:id="21" w:author="User10" w:date="2024-10-25T03:02:00Z" w16du:dateUtc="2024-10-24T18:02:00Z">
        <w:r w:rsidDel="00833CBA">
          <w:delText>D</w:delText>
        </w:r>
        <w:r w:rsidDel="00833CBA">
          <w:rPr>
            <w:rFonts w:hint="eastAsia"/>
          </w:rPr>
          <w:delText>dd</w:delText>
        </w:r>
      </w:del>
      <w:ins w:id="22" w:author="User10" w:date="2024-10-25T03:02:00Z" w16du:dateUtc="2024-10-24T18:02:00Z">
        <w:r w:rsidR="00833CBA">
          <w:rPr>
            <w:rFonts w:hint="eastAsia"/>
          </w:rPr>
          <w:t>James is bad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23" w:author="User10" w:date="2024-10-25T02:55:00Z" w16du:dateUtc="2024-10-24T17:55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207"/>
        <w:gridCol w:w="2366"/>
        <w:gridCol w:w="1184"/>
        <w:gridCol w:w="1183"/>
        <w:gridCol w:w="2367"/>
        <w:gridCol w:w="1842"/>
        <w:gridCol w:w="2767"/>
        <w:tblGridChange w:id="24">
          <w:tblGrid>
            <w:gridCol w:w="4207"/>
            <w:gridCol w:w="1092"/>
            <w:gridCol w:w="1274"/>
            <w:gridCol w:w="1184"/>
            <w:gridCol w:w="1183"/>
            <w:gridCol w:w="1658"/>
            <w:gridCol w:w="709"/>
            <w:gridCol w:w="1842"/>
            <w:gridCol w:w="2748"/>
            <w:gridCol w:w="19"/>
            <w:gridCol w:w="5281"/>
          </w:tblGrid>
        </w:tblGridChange>
      </w:tblGrid>
      <w:tr w:rsidR="00FD5B3E" w14:paraId="6DB3399B" w14:textId="77777777" w:rsidTr="00FD5B3E">
        <w:tc>
          <w:tcPr>
            <w:tcW w:w="4207" w:type="dxa"/>
            <w:tcPrChange w:id="25" w:author="User10" w:date="2024-10-25T02:55:00Z" w16du:dateUtc="2024-10-24T17:55:00Z">
              <w:tcPr>
                <w:tcW w:w="5299" w:type="dxa"/>
                <w:gridSpan w:val="2"/>
              </w:tcPr>
            </w:tcPrChange>
          </w:tcPr>
          <w:p w14:paraId="5C403B55" w14:textId="51EF9732" w:rsidR="00FD5B3E" w:rsidRPr="00FD5B3E" w:rsidRDefault="00FD5B3E" w:rsidP="0049116B">
            <w:pPr>
              <w:pStyle w:val="Version"/>
              <w:rPr>
                <w:sz w:val="28"/>
                <w:szCs w:val="28"/>
                <w:rPrChange w:id="26" w:author="User10" w:date="2024-10-25T02:55:00Z" w16du:dateUtc="2024-10-24T17:55:00Z">
                  <w:rPr/>
                </w:rPrChange>
              </w:rPr>
            </w:pPr>
            <w:del w:id="27" w:author="User10" w:date="2024-10-25T02:53:00Z" w16du:dateUtc="2024-10-24T17:53:00Z">
              <w:r w:rsidRPr="00FD5B3E" w:rsidDel="00FD5B3E">
                <w:rPr>
                  <w:sz w:val="28"/>
                  <w:szCs w:val="28"/>
                  <w:rPrChange w:id="28" w:author="User10" w:date="2024-10-25T02:55:00Z" w16du:dateUtc="2024-10-24T17:55:00Z">
                    <w:rPr/>
                  </w:rPrChange>
                </w:rPr>
                <w:delText>No</w:delText>
              </w:r>
            </w:del>
            <w:ins w:id="29" w:author="User10" w:date="2024-10-25T02:54:00Z" w16du:dateUtc="2024-10-24T17:54:00Z">
              <w:r w:rsidRPr="00FD5B3E">
                <w:rPr>
                  <w:sz w:val="28"/>
                  <w:szCs w:val="28"/>
                  <w:rPrChange w:id="30" w:author="User10" w:date="2024-10-25T02:55:00Z" w16du:dateUtc="2024-10-24T17:55:00Z">
                    <w:rPr/>
                  </w:rPrChange>
                </w:rPr>
                <w:t>step-no</w:t>
              </w:r>
            </w:ins>
          </w:p>
        </w:tc>
        <w:tc>
          <w:tcPr>
            <w:tcW w:w="7100" w:type="dxa"/>
            <w:gridSpan w:val="4"/>
            <w:tcPrChange w:id="31" w:author="User10" w:date="2024-10-25T02:55:00Z" w16du:dateUtc="2024-10-24T17:55:00Z">
              <w:tcPr>
                <w:tcW w:w="5299" w:type="dxa"/>
                <w:gridSpan w:val="4"/>
              </w:tcPr>
            </w:tcPrChange>
          </w:tcPr>
          <w:p w14:paraId="40385582" w14:textId="38CF0E3D" w:rsidR="00FD5B3E" w:rsidRPr="00FD5B3E" w:rsidRDefault="00FD5B3E" w:rsidP="0049116B">
            <w:pPr>
              <w:pStyle w:val="Version"/>
              <w:rPr>
                <w:sz w:val="28"/>
                <w:szCs w:val="28"/>
                <w:rPrChange w:id="32" w:author="User10" w:date="2024-10-25T02:55:00Z" w16du:dateUtc="2024-10-24T17:55:00Z">
                  <w:rPr/>
                </w:rPrChange>
              </w:rPr>
            </w:pPr>
            <w:ins w:id="33" w:author="User10" w:date="2024-10-25T02:55:00Z" w16du:dateUtc="2024-10-24T17:55:00Z">
              <w:r w:rsidRPr="00FD5B3E">
                <w:rPr>
                  <w:sz w:val="28"/>
                  <w:szCs w:val="28"/>
                  <w:rPrChange w:id="34" w:author="User10" w:date="2024-10-25T02:55:00Z" w16du:dateUtc="2024-10-24T17:55:00Z">
                    <w:rPr/>
                  </w:rPrChange>
                </w:rPr>
                <w:t>PROC</w:t>
              </w:r>
            </w:ins>
          </w:p>
        </w:tc>
        <w:tc>
          <w:tcPr>
            <w:tcW w:w="1842" w:type="dxa"/>
            <w:tcPrChange w:id="35" w:author="User10" w:date="2024-10-25T02:55:00Z" w16du:dateUtc="2024-10-24T17:55:00Z">
              <w:tcPr>
                <w:tcW w:w="5299" w:type="dxa"/>
                <w:gridSpan w:val="3"/>
              </w:tcPr>
            </w:tcPrChange>
          </w:tcPr>
          <w:p w14:paraId="27310798" w14:textId="3EA267EA" w:rsidR="00FD5B3E" w:rsidRPr="00FD5B3E" w:rsidRDefault="00FD5B3E" w:rsidP="0049116B">
            <w:pPr>
              <w:pStyle w:val="Version"/>
              <w:rPr>
                <w:sz w:val="28"/>
                <w:szCs w:val="28"/>
                <w:rPrChange w:id="36" w:author="User10" w:date="2024-10-25T02:55:00Z" w16du:dateUtc="2024-10-24T17:55:00Z">
                  <w:rPr/>
                </w:rPrChange>
              </w:rPr>
            </w:pPr>
            <w:ins w:id="37" w:author="User10" w:date="2024-10-25T02:54:00Z" w16du:dateUtc="2024-10-24T17:54:00Z">
              <w:r w:rsidRPr="00FD5B3E">
                <w:rPr>
                  <w:sz w:val="28"/>
                  <w:szCs w:val="28"/>
                  <w:rPrChange w:id="38" w:author="User10" w:date="2024-10-25T02:55:00Z" w16du:dateUtc="2024-10-24T17:55:00Z">
                    <w:rPr/>
                  </w:rPrChange>
                </w:rPr>
                <w:t>Auth</w:t>
              </w:r>
            </w:ins>
            <w:ins w:id="39" w:author="User10" w:date="2024-10-25T02:55:00Z" w16du:dateUtc="2024-10-24T17:55:00Z">
              <w:r w:rsidRPr="00FD5B3E">
                <w:rPr>
                  <w:sz w:val="28"/>
                  <w:szCs w:val="28"/>
                  <w:rPrChange w:id="40" w:author="User10" w:date="2024-10-25T02:55:00Z" w16du:dateUtc="2024-10-24T17:55:00Z">
                    <w:rPr/>
                  </w:rPrChange>
                </w:rPr>
                <w:t>or</w:t>
              </w:r>
            </w:ins>
            <w:del w:id="41" w:author="User10" w:date="2024-10-25T02:54:00Z" w16du:dateUtc="2024-10-24T17:54:00Z">
              <w:r w:rsidRPr="00FD5B3E" w:rsidDel="00FD5B3E">
                <w:rPr>
                  <w:sz w:val="28"/>
                  <w:szCs w:val="28"/>
                  <w:rPrChange w:id="42" w:author="User10" w:date="2024-10-25T02:55:00Z" w16du:dateUtc="2024-10-24T17:55:00Z">
                    <w:rPr/>
                  </w:rPrChange>
                </w:rPr>
                <w:delText>No</w:delText>
              </w:r>
            </w:del>
          </w:p>
        </w:tc>
        <w:tc>
          <w:tcPr>
            <w:tcW w:w="2767" w:type="dxa"/>
            <w:tcPrChange w:id="43" w:author="User10" w:date="2024-10-25T02:55:00Z" w16du:dateUtc="2024-10-24T17:55:00Z">
              <w:tcPr>
                <w:tcW w:w="5300" w:type="dxa"/>
                <w:gridSpan w:val="2"/>
              </w:tcPr>
            </w:tcPrChange>
          </w:tcPr>
          <w:p w14:paraId="1EFD1249" w14:textId="42B54CB7" w:rsidR="00FD5B3E" w:rsidRPr="00FD5B3E" w:rsidRDefault="00FD5B3E" w:rsidP="0049116B">
            <w:pPr>
              <w:pStyle w:val="Version"/>
              <w:rPr>
                <w:sz w:val="28"/>
                <w:szCs w:val="28"/>
                <w:rPrChange w:id="44" w:author="User10" w:date="2024-10-25T02:55:00Z" w16du:dateUtc="2024-10-24T17:55:00Z">
                  <w:rPr/>
                </w:rPrChange>
              </w:rPr>
            </w:pPr>
            <w:del w:id="45" w:author="User10" w:date="2024-10-25T02:55:00Z" w16du:dateUtc="2024-10-24T17:55:00Z">
              <w:r w:rsidRPr="00FD5B3E" w:rsidDel="00FD5B3E">
                <w:rPr>
                  <w:sz w:val="28"/>
                  <w:szCs w:val="28"/>
                  <w:rPrChange w:id="46" w:author="User10" w:date="2024-10-25T02:55:00Z" w16du:dateUtc="2024-10-24T17:55:00Z">
                    <w:rPr/>
                  </w:rPrChange>
                </w:rPr>
                <w:delText>Addr</w:delText>
              </w:r>
            </w:del>
            <w:ins w:id="47" w:author="User10" w:date="2024-10-25T02:55:00Z" w16du:dateUtc="2024-10-24T17:55:00Z">
              <w:r w:rsidRPr="00FD5B3E">
                <w:rPr>
                  <w:sz w:val="28"/>
                  <w:szCs w:val="28"/>
                  <w:rPrChange w:id="48" w:author="User10" w:date="2024-10-25T02:55:00Z" w16du:dateUtc="2024-10-24T17:55:00Z">
                    <w:rPr/>
                  </w:rPrChange>
                </w:rPr>
                <w:t>ETC</w:t>
              </w:r>
            </w:ins>
          </w:p>
        </w:tc>
      </w:tr>
      <w:tr w:rsidR="00DA78E7" w14:paraId="602744F7" w14:textId="77777777" w:rsidTr="00A77901">
        <w:trPr>
          <w:trHeight w:val="492"/>
        </w:trPr>
        <w:tc>
          <w:tcPr>
            <w:tcW w:w="4207" w:type="dxa"/>
            <w:vMerge w:val="restart"/>
          </w:tcPr>
          <w:p w14:paraId="0FB5ED44" w14:textId="216BA922" w:rsidR="00DA78E7" w:rsidRPr="00786043" w:rsidRDefault="00DA78E7" w:rsidP="00786043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 w:rsidRPr="00786043">
              <w:rPr>
                <w:rFonts w:ascii="Arial" w:hAnsi="Arial"/>
              </w:rPr>
              <w:lastRenderedPageBreak/>
              <w:t>3.1.1.</w:t>
            </w:r>
            <w:r w:rsidRPr="00786043">
              <w:rPr>
                <w:rFonts w:ascii="Arial" w:hAnsi="Arial"/>
              </w:rPr>
              <w:tab/>
            </w:r>
          </w:p>
        </w:tc>
        <w:tc>
          <w:tcPr>
            <w:tcW w:w="7100" w:type="dxa"/>
            <w:gridSpan w:val="4"/>
          </w:tcPr>
          <w:p w14:paraId="2FA45D2E" w14:textId="77777777" w:rsidR="00DA78E7" w:rsidRDefault="00DA78E7" w:rsidP="0018264A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  <w:rPr>
                <w:ins w:id="49" w:author="User10" w:date="2024-10-25T02:55:00Z" w16du:dateUtc="2024-10-24T17:55:00Z"/>
              </w:rPr>
            </w:pPr>
            <w:ins w:id="50" w:author="User10" w:date="2024-10-25T02:55:00Z" w16du:dateUtc="2024-10-24T17:55:00Z">
              <w:r>
                <w:rPr>
                  <w:rFonts w:hint="eastAsia"/>
                </w:rPr>
                <w:t xml:space="preserve">[SOP-2828] </w:t>
              </w:r>
              <w:r>
                <w:rPr>
                  <w:rFonts w:hint="eastAsia"/>
                </w:rPr>
                <w:t>레시피</w:t>
              </w:r>
              <w:r>
                <w:rPr>
                  <w:rFonts w:hint="eastAsia"/>
                </w:rPr>
                <w:t xml:space="preserve"> (MP203</w:t>
              </w:r>
              <w:proofErr w:type="gramStart"/>
              <w:r>
                <w:rPr>
                  <w:rFonts w:hint="eastAsia"/>
                </w:rPr>
                <w:t xml:space="preserve">) </w:t>
              </w:r>
              <w:r>
                <w:rPr>
                  <w:rFonts w:hint="eastAsia"/>
                </w:rPr>
                <w:t>의</w:t>
              </w:r>
              <w:proofErr w:type="gramEnd"/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파라미터들은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다음과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같다</w:t>
              </w:r>
              <w:r>
                <w:rPr>
                  <w:rFonts w:hint="eastAsia"/>
                </w:rPr>
                <w:t>.</w:t>
              </w:r>
            </w:ins>
          </w:p>
          <w:p w14:paraId="4F978D8B" w14:textId="77777777" w:rsidR="00DA78E7" w:rsidRDefault="00DA78E7" w:rsidP="0018264A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  <w:rPr>
                <w:ins w:id="51" w:author="User10" w:date="2024-10-25T03:36:00Z" w16du:dateUtc="2024-10-24T18:36:00Z"/>
              </w:rPr>
            </w:pPr>
          </w:p>
          <w:p w14:paraId="0A7795F7" w14:textId="28F5D88E" w:rsidR="002879B3" w:rsidRPr="002879B3" w:rsidRDefault="002879B3" w:rsidP="0018264A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  <w:rPr>
                <w:ins w:id="52" w:author="User10" w:date="2024-10-25T02:56:00Z" w16du:dateUtc="2024-10-24T17:56:00Z"/>
              </w:rPr>
            </w:pPr>
            <w:ins w:id="53" w:author="User10" w:date="2024-10-25T03:37:00Z" w16du:dateUtc="2024-10-24T18:37:00Z">
              <w:r>
                <w:rPr>
                  <w:rFonts w:hint="eastAsia"/>
                </w:rPr>
                <w:t xml:space="preserve">Instruction </w:t>
              </w:r>
              <w:r>
                <w:rPr>
                  <w:rFonts w:hint="eastAsia"/>
                </w:rPr>
                <w:t>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다음과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같다</w:t>
              </w:r>
              <w:r>
                <w:rPr>
                  <w:rFonts w:hint="eastAsia"/>
                </w:rPr>
                <w:t>.</w:t>
              </w:r>
            </w:ins>
          </w:p>
          <w:p w14:paraId="5A975ED2" w14:textId="77777777" w:rsidR="00DA78E7" w:rsidRDefault="00DA78E7" w:rsidP="0018264A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  <w:rPr>
                <w:ins w:id="54" w:author="User10" w:date="2024-10-25T02:56:00Z" w16du:dateUtc="2024-10-24T17:56:00Z"/>
              </w:rPr>
            </w:pPr>
          </w:p>
          <w:p w14:paraId="2D294139" w14:textId="7950F21E" w:rsidR="00DA78E7" w:rsidRDefault="00DA78E7" w:rsidP="0018264A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</w:p>
        </w:tc>
        <w:tc>
          <w:tcPr>
            <w:tcW w:w="1842" w:type="dxa"/>
            <w:vMerge w:val="restart"/>
          </w:tcPr>
          <w:p w14:paraId="515C0A37" w14:textId="4C352069" w:rsidR="00DA78E7" w:rsidRDefault="00DA78E7" w:rsidP="0018264A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</w:p>
        </w:tc>
        <w:tc>
          <w:tcPr>
            <w:tcW w:w="2767" w:type="dxa"/>
            <w:vMerge w:val="restart"/>
          </w:tcPr>
          <w:p w14:paraId="5300C8E1" w14:textId="77777777" w:rsidR="00DA78E7" w:rsidRDefault="00DA78E7" w:rsidP="0049116B">
            <w:pPr>
              <w:pStyle w:val="Version"/>
            </w:pPr>
          </w:p>
        </w:tc>
      </w:tr>
      <w:tr w:rsidR="00DA78E7" w14:paraId="78C3DECE" w14:textId="77777777" w:rsidTr="00AF6564">
        <w:trPr>
          <w:trHeight w:val="492"/>
        </w:trPr>
        <w:tc>
          <w:tcPr>
            <w:tcW w:w="4207" w:type="dxa"/>
            <w:vMerge/>
          </w:tcPr>
          <w:p w14:paraId="3253992A" w14:textId="77777777" w:rsidR="00DA78E7" w:rsidRPr="00786043" w:rsidRDefault="00DA78E7" w:rsidP="00786043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  <w:rPr>
                <w:rFonts w:ascii="Arial" w:hAnsi="Arial"/>
              </w:rPr>
            </w:pPr>
          </w:p>
        </w:tc>
        <w:tc>
          <w:tcPr>
            <w:tcW w:w="3550" w:type="dxa"/>
            <w:gridSpan w:val="2"/>
          </w:tcPr>
          <w:p w14:paraId="4D499687" w14:textId="17975F55" w:rsidR="00DA78E7" w:rsidRDefault="00DA78E7" w:rsidP="0018264A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ins w:id="55" w:author="User10" w:date="2024-10-25T03:01:00Z" w16du:dateUtc="2024-10-24T18:01:00Z">
              <w:r>
                <w:rPr>
                  <w:rFonts w:hint="eastAsia"/>
                </w:rPr>
                <w:t>Parameter</w:t>
              </w:r>
            </w:ins>
          </w:p>
        </w:tc>
        <w:tc>
          <w:tcPr>
            <w:tcW w:w="3550" w:type="dxa"/>
            <w:gridSpan w:val="2"/>
          </w:tcPr>
          <w:p w14:paraId="4C27BD51" w14:textId="2B034EE4" w:rsidR="00DA78E7" w:rsidRDefault="00DA78E7" w:rsidP="0018264A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ins w:id="56" w:author="User10" w:date="2024-10-25T03:01:00Z" w16du:dateUtc="2024-10-24T18:01:00Z">
              <w:r>
                <w:rPr>
                  <w:rFonts w:hint="eastAsia"/>
                </w:rPr>
                <w:t>value</w:t>
              </w:r>
            </w:ins>
          </w:p>
        </w:tc>
        <w:tc>
          <w:tcPr>
            <w:tcW w:w="1842" w:type="dxa"/>
            <w:vMerge/>
          </w:tcPr>
          <w:p w14:paraId="2B96BD32" w14:textId="77777777" w:rsidR="00DA78E7" w:rsidRDefault="00DA78E7" w:rsidP="0018264A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</w:p>
        </w:tc>
        <w:tc>
          <w:tcPr>
            <w:tcW w:w="2767" w:type="dxa"/>
            <w:vMerge/>
          </w:tcPr>
          <w:p w14:paraId="50E4E8CD" w14:textId="77777777" w:rsidR="00DA78E7" w:rsidRDefault="00DA78E7" w:rsidP="0049116B">
            <w:pPr>
              <w:pStyle w:val="Version"/>
            </w:pPr>
          </w:p>
        </w:tc>
      </w:tr>
      <w:tr w:rsidR="00DA78E7" w14:paraId="2FF01FDC" w14:textId="77777777" w:rsidTr="00AF6564">
        <w:trPr>
          <w:trHeight w:val="492"/>
        </w:trPr>
        <w:tc>
          <w:tcPr>
            <w:tcW w:w="4207" w:type="dxa"/>
            <w:vMerge/>
          </w:tcPr>
          <w:p w14:paraId="0D4778FA" w14:textId="77777777" w:rsidR="00DA78E7" w:rsidRPr="00786043" w:rsidRDefault="00DA78E7" w:rsidP="00786043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  <w:rPr>
                <w:rFonts w:ascii="Arial" w:hAnsi="Arial"/>
              </w:rPr>
            </w:pPr>
          </w:p>
        </w:tc>
        <w:tc>
          <w:tcPr>
            <w:tcW w:w="3550" w:type="dxa"/>
            <w:gridSpan w:val="2"/>
          </w:tcPr>
          <w:p w14:paraId="1DE55070" w14:textId="23EE9FE1" w:rsidR="00DA78E7" w:rsidRDefault="00DA78E7" w:rsidP="0018264A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ins w:id="57" w:author="User10" w:date="2024-10-25T03:01:00Z" w16du:dateUtc="2024-10-24T18:01:00Z">
              <w:r>
                <w:rPr>
                  <w:rFonts w:hint="eastAsia"/>
                </w:rPr>
                <w:t>Temperature</w:t>
              </w:r>
            </w:ins>
          </w:p>
        </w:tc>
        <w:tc>
          <w:tcPr>
            <w:tcW w:w="3550" w:type="dxa"/>
            <w:gridSpan w:val="2"/>
          </w:tcPr>
          <w:p w14:paraId="09F8D748" w14:textId="7A68B499" w:rsidR="00DA78E7" w:rsidRDefault="00DA78E7" w:rsidP="0018264A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</w:p>
        </w:tc>
        <w:tc>
          <w:tcPr>
            <w:tcW w:w="1842" w:type="dxa"/>
            <w:vMerge/>
          </w:tcPr>
          <w:p w14:paraId="2A678B12" w14:textId="77777777" w:rsidR="00DA78E7" w:rsidRDefault="00DA78E7" w:rsidP="0018264A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</w:p>
        </w:tc>
        <w:tc>
          <w:tcPr>
            <w:tcW w:w="2767" w:type="dxa"/>
            <w:vMerge/>
          </w:tcPr>
          <w:p w14:paraId="614F07EE" w14:textId="77777777" w:rsidR="00DA78E7" w:rsidRDefault="00DA78E7" w:rsidP="0049116B">
            <w:pPr>
              <w:pStyle w:val="Version"/>
            </w:pPr>
          </w:p>
        </w:tc>
      </w:tr>
      <w:tr w:rsidR="00DA78E7" w14:paraId="7D746D9C" w14:textId="77777777" w:rsidTr="00AF6564">
        <w:trPr>
          <w:trHeight w:val="492"/>
        </w:trPr>
        <w:tc>
          <w:tcPr>
            <w:tcW w:w="4207" w:type="dxa"/>
            <w:vMerge/>
          </w:tcPr>
          <w:p w14:paraId="2A031211" w14:textId="77777777" w:rsidR="00DA78E7" w:rsidRPr="00786043" w:rsidRDefault="00DA78E7" w:rsidP="00786043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  <w:rPr>
                <w:rFonts w:ascii="Arial" w:hAnsi="Arial"/>
              </w:rPr>
            </w:pPr>
          </w:p>
        </w:tc>
        <w:tc>
          <w:tcPr>
            <w:tcW w:w="3550" w:type="dxa"/>
            <w:gridSpan w:val="2"/>
          </w:tcPr>
          <w:p w14:paraId="0D0E5893" w14:textId="2492994C" w:rsidR="00DA78E7" w:rsidRDefault="00DA78E7" w:rsidP="0018264A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ins w:id="58" w:author="User10" w:date="2024-10-25T03:02:00Z" w16du:dateUtc="2024-10-24T18:02:00Z">
              <w:r>
                <w:rPr>
                  <w:rFonts w:hint="eastAsia"/>
                </w:rPr>
                <w:t>pH</w:t>
              </w:r>
            </w:ins>
          </w:p>
        </w:tc>
        <w:tc>
          <w:tcPr>
            <w:tcW w:w="3550" w:type="dxa"/>
            <w:gridSpan w:val="2"/>
          </w:tcPr>
          <w:p w14:paraId="52D8D32B" w14:textId="0AD0F331" w:rsidR="00DA78E7" w:rsidRDefault="00DA78E7" w:rsidP="0018264A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</w:p>
        </w:tc>
        <w:tc>
          <w:tcPr>
            <w:tcW w:w="1842" w:type="dxa"/>
            <w:vMerge/>
          </w:tcPr>
          <w:p w14:paraId="6329ECEA" w14:textId="77777777" w:rsidR="00DA78E7" w:rsidRDefault="00DA78E7" w:rsidP="0018264A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</w:p>
        </w:tc>
        <w:tc>
          <w:tcPr>
            <w:tcW w:w="2767" w:type="dxa"/>
            <w:vMerge/>
          </w:tcPr>
          <w:p w14:paraId="5A72B41C" w14:textId="77777777" w:rsidR="00DA78E7" w:rsidRDefault="00DA78E7" w:rsidP="0049116B">
            <w:pPr>
              <w:pStyle w:val="Version"/>
            </w:pPr>
          </w:p>
        </w:tc>
      </w:tr>
      <w:tr w:rsidR="00C24E94" w14:paraId="3484BC9D" w14:textId="77777777" w:rsidTr="00341A03">
        <w:trPr>
          <w:trHeight w:val="240"/>
        </w:trPr>
        <w:tc>
          <w:tcPr>
            <w:tcW w:w="4207" w:type="dxa"/>
            <w:vMerge w:val="restart"/>
          </w:tcPr>
          <w:p w14:paraId="5D8DA0C7" w14:textId="484F3331" w:rsidR="00C24E94" w:rsidRPr="00786043" w:rsidRDefault="00C24E94" w:rsidP="00786043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 w:rsidRPr="00786043">
              <w:rPr>
                <w:rFonts w:ascii="Arial" w:hAnsi="Arial"/>
              </w:rPr>
              <w:t>3.1.2.</w:t>
            </w:r>
            <w:r w:rsidRPr="00786043">
              <w:rPr>
                <w:rFonts w:ascii="Arial" w:hAnsi="Arial"/>
              </w:rPr>
              <w:tab/>
            </w:r>
          </w:p>
        </w:tc>
        <w:tc>
          <w:tcPr>
            <w:tcW w:w="7100" w:type="dxa"/>
            <w:gridSpan w:val="4"/>
          </w:tcPr>
          <w:p w14:paraId="08510756" w14:textId="68B71CDE" w:rsidR="00C24E94" w:rsidRDefault="00C24E94" w:rsidP="0018264A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ins w:id="59" w:author="User10" w:date="2024-10-25T03:12:00Z" w16du:dateUtc="2024-10-24T18:12:00Z">
              <w:r>
                <w:rPr>
                  <w:rFonts w:hint="eastAsia"/>
                </w:rPr>
                <w:t>[SOP-28</w:t>
              </w:r>
            </w:ins>
            <w:ins w:id="60" w:author="User10" w:date="2024-10-25T03:13:00Z" w16du:dateUtc="2024-10-24T18:13:00Z">
              <w:r>
                <w:rPr>
                  <w:rFonts w:hint="eastAsia"/>
                </w:rPr>
                <w:t xml:space="preserve">98] </w:t>
              </w:r>
              <w:r>
                <w:rPr>
                  <w:rFonts w:hint="eastAsia"/>
                </w:rPr>
                <w:t>다음과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같은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무언가를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넣어야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한다</w:t>
              </w:r>
              <w:r>
                <w:rPr>
                  <w:rFonts w:hint="eastAsia"/>
                </w:rPr>
                <w:t>.</w:t>
              </w:r>
            </w:ins>
          </w:p>
        </w:tc>
        <w:tc>
          <w:tcPr>
            <w:tcW w:w="1842" w:type="dxa"/>
            <w:vMerge w:val="restart"/>
          </w:tcPr>
          <w:p w14:paraId="1D5DE576" w14:textId="22B802D2" w:rsidR="00C24E94" w:rsidRDefault="00C24E94" w:rsidP="0018264A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</w:p>
        </w:tc>
        <w:tc>
          <w:tcPr>
            <w:tcW w:w="2767" w:type="dxa"/>
            <w:vMerge w:val="restart"/>
          </w:tcPr>
          <w:p w14:paraId="36389A50" w14:textId="77777777" w:rsidR="00C24E94" w:rsidRDefault="00C24E94" w:rsidP="0049116B">
            <w:pPr>
              <w:pStyle w:val="Version"/>
            </w:pPr>
          </w:p>
        </w:tc>
      </w:tr>
      <w:tr w:rsidR="00C24E94" w14:paraId="4D9921C7" w14:textId="77777777" w:rsidTr="00712121">
        <w:trPr>
          <w:trHeight w:val="237"/>
        </w:trPr>
        <w:tc>
          <w:tcPr>
            <w:tcW w:w="4207" w:type="dxa"/>
            <w:vMerge/>
          </w:tcPr>
          <w:p w14:paraId="350D6708" w14:textId="77777777" w:rsidR="00C24E94" w:rsidRPr="00786043" w:rsidRDefault="00C24E94" w:rsidP="00786043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  <w:rPr>
                <w:rFonts w:ascii="Arial" w:hAnsi="Arial"/>
              </w:rPr>
            </w:pPr>
          </w:p>
        </w:tc>
        <w:tc>
          <w:tcPr>
            <w:tcW w:w="2366" w:type="dxa"/>
          </w:tcPr>
          <w:p w14:paraId="64712C71" w14:textId="7C2916EA" w:rsidR="00C24E94" w:rsidRDefault="00C24E94" w:rsidP="0018264A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ins w:id="61" w:author="User10" w:date="2024-10-25T03:13:00Z" w16du:dateUtc="2024-10-24T18:13:00Z">
              <w:r>
                <w:rPr>
                  <w:rFonts w:hint="eastAsia"/>
                </w:rPr>
                <w:t>Item</w:t>
              </w:r>
            </w:ins>
          </w:p>
        </w:tc>
        <w:tc>
          <w:tcPr>
            <w:tcW w:w="2367" w:type="dxa"/>
            <w:gridSpan w:val="2"/>
          </w:tcPr>
          <w:p w14:paraId="64C2E050" w14:textId="5E4159A9" w:rsidR="00C24E94" w:rsidRDefault="00C24E94" w:rsidP="0018264A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ins w:id="62" w:author="User10" w:date="2024-10-25T03:14:00Z" w16du:dateUtc="2024-10-24T18:14:00Z">
              <w:r>
                <w:rPr>
                  <w:rFonts w:hint="eastAsia"/>
                </w:rPr>
                <w:t>Material Code</w:t>
              </w:r>
            </w:ins>
          </w:p>
        </w:tc>
        <w:tc>
          <w:tcPr>
            <w:tcW w:w="2367" w:type="dxa"/>
          </w:tcPr>
          <w:p w14:paraId="5E3668C2" w14:textId="1916748D" w:rsidR="00C24E94" w:rsidRDefault="00C24E94" w:rsidP="0018264A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ins w:id="63" w:author="User10" w:date="2024-10-25T03:14:00Z" w16du:dateUtc="2024-10-24T18:14:00Z">
              <w:r>
                <w:rPr>
                  <w:rFonts w:hint="eastAsia"/>
                </w:rPr>
                <w:t>ETC</w:t>
              </w:r>
            </w:ins>
          </w:p>
        </w:tc>
        <w:tc>
          <w:tcPr>
            <w:tcW w:w="1842" w:type="dxa"/>
            <w:vMerge/>
          </w:tcPr>
          <w:p w14:paraId="685DC5EC" w14:textId="77777777" w:rsidR="00C24E94" w:rsidRDefault="00C24E94" w:rsidP="0018264A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</w:p>
        </w:tc>
        <w:tc>
          <w:tcPr>
            <w:tcW w:w="2767" w:type="dxa"/>
            <w:vMerge/>
          </w:tcPr>
          <w:p w14:paraId="707EDAB4" w14:textId="77777777" w:rsidR="00C24E94" w:rsidRDefault="00C24E94" w:rsidP="0049116B">
            <w:pPr>
              <w:pStyle w:val="Version"/>
            </w:pPr>
          </w:p>
        </w:tc>
      </w:tr>
      <w:tr w:rsidR="00C24E94" w14:paraId="5D28B3FA" w14:textId="77777777" w:rsidTr="00712121">
        <w:trPr>
          <w:trHeight w:val="237"/>
        </w:trPr>
        <w:tc>
          <w:tcPr>
            <w:tcW w:w="4207" w:type="dxa"/>
            <w:vMerge/>
          </w:tcPr>
          <w:p w14:paraId="06B1A8D6" w14:textId="77777777" w:rsidR="00C24E94" w:rsidRPr="00786043" w:rsidRDefault="00C24E94" w:rsidP="00786043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  <w:rPr>
                <w:rFonts w:ascii="Arial" w:hAnsi="Arial"/>
              </w:rPr>
            </w:pPr>
          </w:p>
        </w:tc>
        <w:tc>
          <w:tcPr>
            <w:tcW w:w="2366" w:type="dxa"/>
          </w:tcPr>
          <w:p w14:paraId="62C8813A" w14:textId="7387743E" w:rsidR="00C24E94" w:rsidRDefault="00C24E94" w:rsidP="0018264A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ins w:id="64" w:author="User10" w:date="2024-10-25T03:14:00Z" w16du:dateUtc="2024-10-24T18:14:00Z">
              <w:r>
                <w:rPr>
                  <w:rFonts w:hint="eastAsia"/>
                </w:rPr>
                <w:t>자재</w:t>
              </w:r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2367" w:type="dxa"/>
            <w:gridSpan w:val="2"/>
          </w:tcPr>
          <w:p w14:paraId="41126FB4" w14:textId="47318C3C" w:rsidR="00C24E94" w:rsidRDefault="00C24E94" w:rsidP="0018264A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ins w:id="65" w:author="User10" w:date="2024-10-25T03:14:00Z" w16du:dateUtc="2024-10-24T18:14:00Z">
              <w:r>
                <w:rPr>
                  <w:rFonts w:hint="eastAsia"/>
                </w:rPr>
                <w:t>232323</w:t>
              </w:r>
            </w:ins>
          </w:p>
        </w:tc>
        <w:tc>
          <w:tcPr>
            <w:tcW w:w="2367" w:type="dxa"/>
          </w:tcPr>
          <w:p w14:paraId="68A6CF8A" w14:textId="30F9B809" w:rsidR="00C24E94" w:rsidRDefault="00C24E94" w:rsidP="0018264A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ins w:id="66" w:author="User10" w:date="2024-10-25T03:14:00Z" w16du:dateUtc="2024-10-24T18:14:00Z">
              <w:r>
                <w:rPr>
                  <w:rFonts w:hint="eastAsia"/>
                </w:rPr>
                <w:t>234</w:t>
              </w:r>
            </w:ins>
          </w:p>
        </w:tc>
        <w:tc>
          <w:tcPr>
            <w:tcW w:w="1842" w:type="dxa"/>
            <w:vMerge/>
          </w:tcPr>
          <w:p w14:paraId="6274CB01" w14:textId="77777777" w:rsidR="00C24E94" w:rsidRDefault="00C24E94" w:rsidP="0018264A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</w:p>
        </w:tc>
        <w:tc>
          <w:tcPr>
            <w:tcW w:w="2767" w:type="dxa"/>
            <w:vMerge/>
          </w:tcPr>
          <w:p w14:paraId="359CD874" w14:textId="77777777" w:rsidR="00C24E94" w:rsidRDefault="00C24E94" w:rsidP="0049116B">
            <w:pPr>
              <w:pStyle w:val="Version"/>
            </w:pPr>
          </w:p>
        </w:tc>
      </w:tr>
      <w:tr w:rsidR="00113D5D" w14:paraId="7E175243" w14:textId="77777777" w:rsidTr="00881523">
        <w:trPr>
          <w:trHeight w:val="237"/>
        </w:trPr>
        <w:tc>
          <w:tcPr>
            <w:tcW w:w="4207" w:type="dxa"/>
            <w:vMerge/>
          </w:tcPr>
          <w:p w14:paraId="7D8D75DA" w14:textId="77777777" w:rsidR="00113D5D" w:rsidRPr="00786043" w:rsidRDefault="00113D5D" w:rsidP="00786043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  <w:rPr>
                <w:rFonts w:ascii="Arial" w:hAnsi="Arial"/>
              </w:rPr>
            </w:pPr>
          </w:p>
        </w:tc>
        <w:tc>
          <w:tcPr>
            <w:tcW w:w="7100" w:type="dxa"/>
            <w:gridSpan w:val="4"/>
          </w:tcPr>
          <w:p w14:paraId="4105F3C6" w14:textId="6BE8A3ED" w:rsidR="00113D5D" w:rsidDel="00113D5D" w:rsidRDefault="00113D5D" w:rsidP="00113D5D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rPr>
                <w:del w:id="67" w:author="User10" w:date="2024-10-25T04:15:00Z" w16du:dateUtc="2024-10-24T19:15:00Z"/>
                <w:rFonts w:hint="eastAsia"/>
              </w:rPr>
              <w:pPrChange w:id="68" w:author="User10" w:date="2024-10-25T04:16:00Z" w16du:dateUtc="2024-10-24T19:16:00Z">
                <w:pPr>
                  <w:pStyle w:val="Title04"/>
                  <w:numPr>
                    <w:ilvl w:val="0"/>
                    <w:numId w:val="0"/>
                  </w:numPr>
                  <w:tabs>
                    <w:tab w:val="left" w:pos="1134"/>
                  </w:tabs>
                </w:pPr>
              </w:pPrChange>
            </w:pPr>
            <w:ins w:id="69" w:author="User10" w:date="2024-10-25T04:15:00Z" w16du:dateUtc="2024-10-24T19:15:00Z">
              <w:r>
                <w:rPr>
                  <w:rFonts w:hint="eastAsia"/>
                </w:rPr>
                <w:t>One Structure</w:t>
              </w:r>
            </w:ins>
          </w:p>
          <w:p w14:paraId="2ABBD7EB" w14:textId="645219F5" w:rsidR="00113D5D" w:rsidDel="00113D5D" w:rsidRDefault="00113D5D" w:rsidP="00113D5D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rPr>
                <w:del w:id="70" w:author="User10" w:date="2024-10-25T04:15:00Z" w16du:dateUtc="2024-10-24T19:15:00Z"/>
                <w:rFonts w:hint="eastAsia"/>
              </w:rPr>
              <w:pPrChange w:id="71" w:author="User10" w:date="2024-10-25T04:16:00Z" w16du:dateUtc="2024-10-24T19:16:00Z">
                <w:pPr>
                  <w:pStyle w:val="Title04"/>
                  <w:numPr>
                    <w:ilvl w:val="0"/>
                    <w:numId w:val="0"/>
                  </w:numPr>
                  <w:tabs>
                    <w:tab w:val="left" w:pos="1134"/>
                  </w:tabs>
                </w:pPr>
              </w:pPrChange>
            </w:pPr>
          </w:p>
          <w:p w14:paraId="36EF2BF3" w14:textId="3CBAC2EA" w:rsidR="00113D5D" w:rsidRDefault="00113D5D" w:rsidP="00113D5D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rPr>
                <w:rFonts w:hint="eastAsia"/>
              </w:rPr>
              <w:pPrChange w:id="72" w:author="User10" w:date="2024-10-25T04:16:00Z" w16du:dateUtc="2024-10-24T19:16:00Z">
                <w:pPr>
                  <w:pStyle w:val="Title04"/>
                  <w:numPr>
                    <w:ilvl w:val="0"/>
                    <w:numId w:val="0"/>
                  </w:numPr>
                  <w:tabs>
                    <w:tab w:val="left" w:pos="1134"/>
                  </w:tabs>
                </w:pPr>
              </w:pPrChange>
            </w:pPr>
          </w:p>
        </w:tc>
        <w:tc>
          <w:tcPr>
            <w:tcW w:w="1842" w:type="dxa"/>
            <w:vMerge/>
          </w:tcPr>
          <w:p w14:paraId="1075D795" w14:textId="77777777" w:rsidR="00113D5D" w:rsidRDefault="00113D5D" w:rsidP="0018264A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</w:p>
        </w:tc>
        <w:tc>
          <w:tcPr>
            <w:tcW w:w="2767" w:type="dxa"/>
            <w:vMerge/>
          </w:tcPr>
          <w:p w14:paraId="13DC1B7D" w14:textId="77777777" w:rsidR="00113D5D" w:rsidRDefault="00113D5D" w:rsidP="0049116B">
            <w:pPr>
              <w:pStyle w:val="Version"/>
            </w:pPr>
          </w:p>
        </w:tc>
      </w:tr>
      <w:tr w:rsidR="00C24E94" w14:paraId="50DCAB1D" w14:textId="77777777" w:rsidTr="00712121">
        <w:trPr>
          <w:trHeight w:val="237"/>
        </w:trPr>
        <w:tc>
          <w:tcPr>
            <w:tcW w:w="4207" w:type="dxa"/>
            <w:vMerge/>
          </w:tcPr>
          <w:p w14:paraId="5FBBDBF5" w14:textId="77777777" w:rsidR="00C24E94" w:rsidRPr="00786043" w:rsidRDefault="00C24E94" w:rsidP="00786043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  <w:rPr>
                <w:rFonts w:ascii="Arial" w:hAnsi="Arial"/>
              </w:rPr>
            </w:pPr>
          </w:p>
        </w:tc>
        <w:tc>
          <w:tcPr>
            <w:tcW w:w="2366" w:type="dxa"/>
          </w:tcPr>
          <w:p w14:paraId="2370CFD5" w14:textId="533418D7" w:rsidR="00C24E94" w:rsidRDefault="00C24E94" w:rsidP="0018264A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ins w:id="73" w:author="User10" w:date="2024-10-25T03:14:00Z" w16du:dateUtc="2024-10-24T18:14:00Z">
              <w:r>
                <w:rPr>
                  <w:rFonts w:hint="eastAsia"/>
                </w:rPr>
                <w:t>자재</w:t>
              </w:r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2367" w:type="dxa"/>
            <w:gridSpan w:val="2"/>
          </w:tcPr>
          <w:p w14:paraId="39E1ED81" w14:textId="52CCBEEC" w:rsidR="00C24E94" w:rsidRDefault="00C24E94" w:rsidP="0018264A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ins w:id="74" w:author="User10" w:date="2024-10-25T03:14:00Z" w16du:dateUtc="2024-10-24T18:14:00Z">
              <w:r>
                <w:rPr>
                  <w:rFonts w:hint="eastAsia"/>
                </w:rPr>
                <w:t>654645</w:t>
              </w:r>
            </w:ins>
          </w:p>
        </w:tc>
        <w:tc>
          <w:tcPr>
            <w:tcW w:w="2367" w:type="dxa"/>
          </w:tcPr>
          <w:p w14:paraId="44F23D84" w14:textId="7026D974" w:rsidR="00C24E94" w:rsidRDefault="00C24E94" w:rsidP="0018264A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ins w:id="75" w:author="User10" w:date="2024-10-25T03:14:00Z" w16du:dateUtc="2024-10-24T18:14:00Z">
              <w:r>
                <w:rPr>
                  <w:rFonts w:hint="eastAsia"/>
                </w:rPr>
                <w:t>223</w:t>
              </w:r>
            </w:ins>
          </w:p>
        </w:tc>
        <w:tc>
          <w:tcPr>
            <w:tcW w:w="1842" w:type="dxa"/>
            <w:vMerge/>
          </w:tcPr>
          <w:p w14:paraId="1C2EBFEE" w14:textId="77777777" w:rsidR="00C24E94" w:rsidRDefault="00C24E94" w:rsidP="0018264A">
            <w:pPr>
              <w:pStyle w:val="Title04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</w:p>
        </w:tc>
        <w:tc>
          <w:tcPr>
            <w:tcW w:w="2767" w:type="dxa"/>
            <w:vMerge/>
          </w:tcPr>
          <w:p w14:paraId="4885D22C" w14:textId="77777777" w:rsidR="00C24E94" w:rsidRDefault="00C24E94" w:rsidP="0049116B">
            <w:pPr>
              <w:pStyle w:val="Version"/>
            </w:pPr>
          </w:p>
        </w:tc>
      </w:tr>
      <w:tr w:rsidR="00FD5B3E" w14:paraId="055DEC84" w14:textId="77777777" w:rsidTr="00FD5B3E">
        <w:tc>
          <w:tcPr>
            <w:tcW w:w="4207" w:type="dxa"/>
            <w:tcPrChange w:id="76" w:author="User10" w:date="2024-10-25T02:55:00Z" w16du:dateUtc="2024-10-24T17:55:00Z">
              <w:tcPr>
                <w:tcW w:w="5299" w:type="dxa"/>
                <w:gridSpan w:val="2"/>
              </w:tcPr>
            </w:tcPrChange>
          </w:tcPr>
          <w:p w14:paraId="5FEC9DC7" w14:textId="57ADF9A6" w:rsidR="00FD5B3E" w:rsidRPr="00786043" w:rsidRDefault="00FD5B3E" w:rsidP="00786043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 w:rsidRPr="00786043">
              <w:rPr>
                <w:rFonts w:ascii="Arial" w:hAnsi="Arial"/>
              </w:rPr>
              <w:t>3.1.3.</w:t>
            </w:r>
            <w:r w:rsidRPr="00786043">
              <w:rPr>
                <w:rFonts w:ascii="Arial" w:hAnsi="Arial"/>
              </w:rPr>
              <w:tab/>
            </w:r>
          </w:p>
        </w:tc>
        <w:tc>
          <w:tcPr>
            <w:tcW w:w="7100" w:type="dxa"/>
            <w:gridSpan w:val="4"/>
            <w:tcPrChange w:id="77" w:author="User10" w:date="2024-10-25T02:55:00Z" w16du:dateUtc="2024-10-24T17:55:00Z">
              <w:tcPr>
                <w:tcW w:w="5299" w:type="dxa"/>
                <w:gridSpan w:val="4"/>
              </w:tcPr>
            </w:tcPrChange>
          </w:tcPr>
          <w:p w14:paraId="536FF6C8" w14:textId="77777777" w:rsidR="00FD5B3E" w:rsidRDefault="00FD5B3E" w:rsidP="00786043">
            <w:pPr>
              <w:pStyle w:val="Title04"/>
              <w:numPr>
                <w:ilvl w:val="0"/>
                <w:numId w:val="0"/>
              </w:numPr>
              <w:ind w:left="1134"/>
            </w:pPr>
          </w:p>
        </w:tc>
        <w:tc>
          <w:tcPr>
            <w:tcW w:w="1842" w:type="dxa"/>
            <w:tcPrChange w:id="78" w:author="User10" w:date="2024-10-25T02:55:00Z" w16du:dateUtc="2024-10-24T17:55:00Z">
              <w:tcPr>
                <w:tcW w:w="5299" w:type="dxa"/>
                <w:gridSpan w:val="3"/>
              </w:tcPr>
            </w:tcPrChange>
          </w:tcPr>
          <w:p w14:paraId="136DBC07" w14:textId="279327F0" w:rsidR="00FD5B3E" w:rsidRDefault="00FD5B3E" w:rsidP="00786043">
            <w:pPr>
              <w:pStyle w:val="Title04"/>
              <w:numPr>
                <w:ilvl w:val="0"/>
                <w:numId w:val="0"/>
              </w:numPr>
              <w:ind w:left="1134"/>
            </w:pPr>
          </w:p>
        </w:tc>
        <w:tc>
          <w:tcPr>
            <w:tcW w:w="2767" w:type="dxa"/>
            <w:tcPrChange w:id="79" w:author="User10" w:date="2024-10-25T02:55:00Z" w16du:dateUtc="2024-10-24T17:55:00Z">
              <w:tcPr>
                <w:tcW w:w="5300" w:type="dxa"/>
                <w:gridSpan w:val="2"/>
              </w:tcPr>
            </w:tcPrChange>
          </w:tcPr>
          <w:p w14:paraId="73D31F1F" w14:textId="77777777" w:rsidR="00FD5B3E" w:rsidRDefault="00FD5B3E" w:rsidP="0049116B">
            <w:pPr>
              <w:pStyle w:val="Version"/>
            </w:pPr>
          </w:p>
        </w:tc>
      </w:tr>
      <w:tr w:rsidR="00FD5B3E" w14:paraId="66E74BC5" w14:textId="77777777" w:rsidTr="00FD5B3E">
        <w:tc>
          <w:tcPr>
            <w:tcW w:w="4207" w:type="dxa"/>
            <w:tcPrChange w:id="80" w:author="User10" w:date="2024-10-25T02:55:00Z" w16du:dateUtc="2024-10-24T17:55:00Z">
              <w:tcPr>
                <w:tcW w:w="5299" w:type="dxa"/>
                <w:gridSpan w:val="2"/>
              </w:tcPr>
            </w:tcPrChange>
          </w:tcPr>
          <w:p w14:paraId="6344ACCC" w14:textId="71229B55" w:rsidR="00FD5B3E" w:rsidRPr="00786043" w:rsidRDefault="00FD5B3E" w:rsidP="00786043">
            <w:pPr>
              <w:pStyle w:val="Title03"/>
              <w:numPr>
                <w:ilvl w:val="0"/>
                <w:numId w:val="0"/>
              </w:numPr>
              <w:tabs>
                <w:tab w:val="left" w:pos="1134"/>
              </w:tabs>
              <w:ind w:left="1134" w:hanging="1134"/>
            </w:pPr>
            <w:r w:rsidRPr="00786043">
              <w:rPr>
                <w:rFonts w:ascii="Arial" w:hAnsi="Arial"/>
              </w:rPr>
              <w:t>3.1.4.</w:t>
            </w:r>
            <w:r w:rsidRPr="00786043">
              <w:rPr>
                <w:rFonts w:ascii="Arial" w:hAnsi="Arial"/>
              </w:rPr>
              <w:tab/>
            </w:r>
          </w:p>
        </w:tc>
        <w:tc>
          <w:tcPr>
            <w:tcW w:w="7100" w:type="dxa"/>
            <w:gridSpan w:val="4"/>
            <w:tcPrChange w:id="81" w:author="User10" w:date="2024-10-25T02:55:00Z" w16du:dateUtc="2024-10-24T17:55:00Z">
              <w:tcPr>
                <w:tcW w:w="5299" w:type="dxa"/>
                <w:gridSpan w:val="4"/>
              </w:tcPr>
            </w:tcPrChange>
          </w:tcPr>
          <w:p w14:paraId="0ACAA507" w14:textId="77777777" w:rsidR="00FD5B3E" w:rsidRDefault="00FD5B3E" w:rsidP="00786043">
            <w:pPr>
              <w:pStyle w:val="Title04"/>
              <w:numPr>
                <w:ilvl w:val="0"/>
                <w:numId w:val="0"/>
              </w:numPr>
              <w:ind w:left="1134"/>
            </w:pPr>
          </w:p>
        </w:tc>
        <w:tc>
          <w:tcPr>
            <w:tcW w:w="1842" w:type="dxa"/>
            <w:tcPrChange w:id="82" w:author="User10" w:date="2024-10-25T02:55:00Z" w16du:dateUtc="2024-10-24T17:55:00Z">
              <w:tcPr>
                <w:tcW w:w="5299" w:type="dxa"/>
                <w:gridSpan w:val="3"/>
              </w:tcPr>
            </w:tcPrChange>
          </w:tcPr>
          <w:p w14:paraId="5CA5FF2D" w14:textId="095B3345" w:rsidR="00FD5B3E" w:rsidRDefault="00FD5B3E" w:rsidP="00786043">
            <w:pPr>
              <w:pStyle w:val="Title04"/>
              <w:numPr>
                <w:ilvl w:val="0"/>
                <w:numId w:val="0"/>
              </w:numPr>
              <w:ind w:left="1134"/>
            </w:pPr>
          </w:p>
        </w:tc>
        <w:tc>
          <w:tcPr>
            <w:tcW w:w="2767" w:type="dxa"/>
            <w:tcPrChange w:id="83" w:author="User10" w:date="2024-10-25T02:55:00Z" w16du:dateUtc="2024-10-24T17:55:00Z">
              <w:tcPr>
                <w:tcW w:w="5300" w:type="dxa"/>
                <w:gridSpan w:val="2"/>
              </w:tcPr>
            </w:tcPrChange>
          </w:tcPr>
          <w:p w14:paraId="673B3EDB" w14:textId="77777777" w:rsidR="00FD5B3E" w:rsidRDefault="00FD5B3E" w:rsidP="0049116B">
            <w:pPr>
              <w:pStyle w:val="Version"/>
            </w:pPr>
          </w:p>
        </w:tc>
      </w:tr>
    </w:tbl>
    <w:p w14:paraId="6868C6B5" w14:textId="77777777" w:rsidR="0049116B" w:rsidRPr="0049116B" w:rsidRDefault="0049116B" w:rsidP="0049116B">
      <w:pPr>
        <w:pStyle w:val="Version"/>
      </w:pPr>
    </w:p>
    <w:sectPr w:rsidR="0049116B" w:rsidRPr="0049116B" w:rsidSect="0018264A">
      <w:headerReference w:type="default" r:id="rId7"/>
      <w:footerReference w:type="default" r:id="rId8"/>
      <w:headerReference w:type="first" r:id="rId9"/>
      <w:footerReference w:type="first" r:id="rId10"/>
      <w:pgSz w:w="16834" w:h="11909" w:orient="landscape" w:code="9"/>
      <w:pgMar w:top="567" w:right="567" w:bottom="567" w:left="567" w:header="567" w:footer="567" w:gutter="1134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B42E0" w14:textId="77777777" w:rsidR="00A80564" w:rsidRDefault="00A80564">
      <w:r>
        <w:separator/>
      </w:r>
    </w:p>
  </w:endnote>
  <w:endnote w:type="continuationSeparator" w:id="0">
    <w:p w14:paraId="2BA557FD" w14:textId="77777777" w:rsidR="00A80564" w:rsidRDefault="00A8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decorative"/>
    <w:pitch w:val="fixed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032BB" w14:textId="77777777" w:rsidR="005919BD" w:rsidRDefault="00113D5D">
    <w:pPr>
      <w:jc w:val="right"/>
      <w:rPr>
        <w:sz w:val="19"/>
        <w:szCs w:val="19"/>
      </w:rPr>
    </w:pPr>
    <w:r>
      <w:rPr>
        <w:sz w:val="19"/>
        <w:szCs w:val="19"/>
      </w:rPr>
      <w:pict w14:anchorId="29A243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0pt;height:19.2pt;mso-position-horizontal-relative:char;mso-position-vertical-relative:line">
          <v:imagedata r:id="rId1" o:title="aim_full_1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89A6A" w14:textId="77777777" w:rsidR="005919BD" w:rsidRDefault="00786043">
    <w:pPr>
      <w:pStyle w:val="a6"/>
      <w:rPr>
        <w:sz w:val="17"/>
        <w:szCs w:val="17"/>
      </w:rPr>
    </w:pPr>
    <w:r w:rsidRPr="0053718D">
      <w:rPr>
        <w:rFonts w:hint="eastAsia"/>
        <w:sz w:val="17"/>
        <w:szCs w:val="17"/>
      </w:rPr>
      <w:tab/>
      <w:t xml:space="preserve">                                  </w:t>
    </w:r>
  </w:p>
  <w:p w14:paraId="07B8A31D" w14:textId="77777777" w:rsidR="005919BD" w:rsidRDefault="00113D5D">
    <w:pPr>
      <w:pStyle w:val="a6"/>
      <w:jc w:val="right"/>
      <w:rPr>
        <w:sz w:val="17"/>
        <w:szCs w:val="17"/>
      </w:rPr>
    </w:pPr>
    <w:r>
      <w:rPr>
        <w:sz w:val="17"/>
        <w:szCs w:val="17"/>
      </w:rPr>
      <w:pict w14:anchorId="72CD3F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120pt;height:19.2pt;mso-position-horizontal-relative:char;mso-position-vertical-relative:line">
          <v:imagedata r:id="rId1" o:title="aim_full_1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768DE" w14:textId="77777777" w:rsidR="00A80564" w:rsidRDefault="00A80564">
      <w:r>
        <w:separator/>
      </w:r>
    </w:p>
  </w:footnote>
  <w:footnote w:type="continuationSeparator" w:id="0">
    <w:p w14:paraId="7D24D0A9" w14:textId="77777777" w:rsidR="00A80564" w:rsidRDefault="00A80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5752" w:type="dxa"/>
      <w:tblInd w:w="-28" w:type="dxa"/>
      <w:tblBorders>
        <w:bottom w:val="single" w:sz="18" w:space="0" w:color="808080"/>
        <w:insideH w:val="single" w:sz="18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728"/>
      <w:gridCol w:w="24"/>
    </w:tblGrid>
    <w:tr w:rsidR="005919BD" w14:paraId="1182AD5D" w14:textId="77777777" w:rsidTr="007742AB">
      <w:trPr>
        <w:cantSplit/>
        <w:trHeight w:val="1262"/>
      </w:trPr>
      <w:tc>
        <w:tcPr>
          <w:tcW w:w="15728" w:type="dxa"/>
          <w:vAlign w:val="bottom"/>
        </w:tcPr>
        <w:p w14:paraId="36572896" w14:textId="77777777" w:rsidR="005919BD" w:rsidRDefault="00113D5D">
          <w:pPr>
            <w:ind w:rightChars="-560" w:right="-1120"/>
            <w:rPr>
              <w:rFonts w:eastAsia="바탕" w:cs="Arial"/>
              <w:b/>
              <w:bCs/>
              <w:sz w:val="27"/>
              <w:szCs w:val="27"/>
            </w:rPr>
          </w:pPr>
          <w:r>
            <w:rPr>
              <w:sz w:val="19"/>
              <w:szCs w:val="19"/>
            </w:rPr>
            <w:pict w14:anchorId="35A22C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7.2pt;height:56.4pt">
                <v:imagedata r:id="rId1" o:title="세로_탑02"/>
              </v:shape>
            </w:pict>
          </w:r>
        </w:p>
      </w:tc>
      <w:tc>
        <w:tcPr>
          <w:tcW w:w="24" w:type="dxa"/>
          <w:vAlign w:val="bottom"/>
        </w:tcPr>
        <w:p w14:paraId="48BCE3F9" w14:textId="77777777" w:rsidR="005919BD" w:rsidRDefault="005919BD">
          <w:pPr>
            <w:jc w:val="right"/>
            <w:rPr>
              <w:rFonts w:eastAsia="바탕" w:cs="Arial"/>
              <w:b/>
              <w:bCs/>
              <w:sz w:val="27"/>
              <w:szCs w:val="27"/>
            </w:rPr>
          </w:pPr>
        </w:p>
      </w:tc>
    </w:tr>
  </w:tbl>
  <w:p w14:paraId="5D417D75" w14:textId="77777777" w:rsidR="005919BD" w:rsidRDefault="005919BD">
    <w:pPr>
      <w:jc w:val="right"/>
      <w:rPr>
        <w:sz w:val="19"/>
        <w:szCs w:val="1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72C4C" w14:textId="77777777" w:rsidR="005919BD" w:rsidRDefault="00113D5D">
    <w:pPr>
      <w:pStyle w:val="a5"/>
      <w:ind w:rightChars="-279" w:right="-558"/>
      <w:rPr>
        <w:b/>
        <w:color w:val="000080"/>
        <w:sz w:val="23"/>
        <w:szCs w:val="23"/>
      </w:rPr>
    </w:pPr>
    <w:r>
      <w:rPr>
        <w:b/>
        <w:color w:val="000080"/>
        <w:sz w:val="23"/>
        <w:szCs w:val="23"/>
      </w:rPr>
      <w:pict w14:anchorId="50F745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85.4pt;height:538.2pt">
          <v:imagedata r:id="rId1" o:title="문서디자인1 사본"/>
        </v:shape>
      </w:pict>
    </w:r>
  </w:p>
  <w:p w14:paraId="492B6189" w14:textId="77777777" w:rsidR="005919BD" w:rsidRDefault="00113D5D">
    <w:pPr>
      <w:rPr>
        <w:sz w:val="19"/>
        <w:szCs w:val="19"/>
      </w:rPr>
    </w:pPr>
    <w:r>
      <w:rPr>
        <w:sz w:val="19"/>
        <w:szCs w:val="19"/>
      </w:rPr>
      <w:pict w14:anchorId="39259B8D">
        <v:shape id="_x0000_i1028" type="#_x0000_t75" style="width:735.6pt;height:538.2pt">
          <v:imagedata r:id="rId1" o:title="문서디자인1 사본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1B6E"/>
    <w:multiLevelType w:val="multilevel"/>
    <w:tmpl w:val="58B45060"/>
    <w:lvl w:ilvl="0">
      <w:start w:val="1"/>
      <w:numFmt w:val="decimal"/>
      <w:pStyle w:val="Title01"/>
      <w:lvlText w:val="%1."/>
      <w:lvlJc w:val="left"/>
      <w:pPr>
        <w:tabs>
          <w:tab w:val="num" w:pos="1134"/>
        </w:tabs>
        <w:ind w:left="1134" w:hanging="1134"/>
      </w:pPr>
      <w:rPr>
        <w:rFonts w:ascii="Century Gothic" w:eastAsia="돋움" w:hAnsi="Century Gothic" w:hint="default"/>
        <w:b/>
        <w:i w:val="0"/>
        <w:sz w:val="28"/>
        <w:szCs w:val="28"/>
      </w:rPr>
    </w:lvl>
    <w:lvl w:ilvl="1">
      <w:start w:val="1"/>
      <w:numFmt w:val="decimal"/>
      <w:pStyle w:val="Title02"/>
      <w:lvlText w:val="%1.%2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caps/>
        <w:sz w:val="24"/>
        <w:szCs w:val="24"/>
      </w:rPr>
    </w:lvl>
    <w:lvl w:ilvl="2">
      <w:start w:val="1"/>
      <w:numFmt w:val="decimal"/>
      <w:pStyle w:val="Title03"/>
      <w:lvlText w:val="%1.%2.%3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sz w:val="22"/>
        <w:szCs w:val="22"/>
      </w:rPr>
    </w:lvl>
    <w:lvl w:ilvl="3">
      <w:start w:val="1"/>
      <w:numFmt w:val="decimal"/>
      <w:pStyle w:val="Title0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eastAsia="돋움" w:hAnsi="Arial" w:hint="default"/>
        <w:b/>
        <w:i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134"/>
        </w:tabs>
        <w:ind w:left="1134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8DA5278"/>
    <w:multiLevelType w:val="multilevel"/>
    <w:tmpl w:val="2B68A9DE"/>
    <w:lvl w:ilvl="0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17C637D"/>
    <w:multiLevelType w:val="hybridMultilevel"/>
    <w:tmpl w:val="D70A3CAE"/>
    <w:lvl w:ilvl="0" w:tplc="4738B51A">
      <w:start w:val="1"/>
      <w:numFmt w:val="bullet"/>
      <w:pStyle w:val="bullet2"/>
      <w:lvlText w:val="-"/>
      <w:lvlJc w:val="left"/>
      <w:pPr>
        <w:tabs>
          <w:tab w:val="num" w:pos="1814"/>
        </w:tabs>
        <w:ind w:left="1814" w:hanging="340"/>
      </w:pPr>
      <w:rPr>
        <w:rFonts w:ascii="Tahoma" w:hAnsi="Tahoma" w:hint="default"/>
        <w:b/>
        <w:i w:val="0"/>
      </w:rPr>
    </w:lvl>
    <w:lvl w:ilvl="1" w:tplc="5C1C03D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7B6BEB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CE4E64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8AA61B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73C5DC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E1E10B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8E0205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1B2D95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E54CC"/>
    <w:multiLevelType w:val="hybridMultilevel"/>
    <w:tmpl w:val="B2E8F070"/>
    <w:lvl w:ilvl="0" w:tplc="85E06C0C">
      <w:start w:val="1"/>
      <w:numFmt w:val="bullet"/>
      <w:lvlText w:val=""/>
      <w:lvlJc w:val="left"/>
      <w:pPr>
        <w:tabs>
          <w:tab w:val="num" w:pos="800"/>
        </w:tabs>
        <w:ind w:left="800" w:hanging="400"/>
      </w:pPr>
      <w:rPr>
        <w:rFonts w:ascii="Wingdings 2" w:hAnsi="Wingdings 2" w:hint="default"/>
      </w:rPr>
    </w:lvl>
    <w:lvl w:ilvl="1" w:tplc="734A5D0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E4876F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802C31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2C60E0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1A4DA5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DF27AD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436C8F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D009DD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8D2AC2"/>
    <w:multiLevelType w:val="hybridMultilevel"/>
    <w:tmpl w:val="9A8216C6"/>
    <w:lvl w:ilvl="0" w:tplc="1980B7E8">
      <w:start w:val="1"/>
      <w:numFmt w:val="decimal"/>
      <w:lvlText w:val="%1.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4E22997"/>
    <w:multiLevelType w:val="multilevel"/>
    <w:tmpl w:val="5CB635D6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6" w15:restartNumberingAfterBreak="0">
    <w:nsid w:val="27935E66"/>
    <w:multiLevelType w:val="multilevel"/>
    <w:tmpl w:val="6F3A9FA4"/>
    <w:lvl w:ilvl="0">
      <w:start w:val="1"/>
      <w:numFmt w:val="bullet"/>
      <w:lvlText w:val=""/>
      <w:lvlJc w:val="left"/>
      <w:pPr>
        <w:tabs>
          <w:tab w:val="num" w:pos="1531"/>
        </w:tabs>
        <w:ind w:left="1531" w:hanging="39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7" w15:restartNumberingAfterBreak="0">
    <w:nsid w:val="29084903"/>
    <w:multiLevelType w:val="multilevel"/>
    <w:tmpl w:val="55D897F6"/>
    <w:lvl w:ilvl="0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  <w:b/>
        <w:i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FB73618"/>
    <w:multiLevelType w:val="multilevel"/>
    <w:tmpl w:val="C42C6C02"/>
    <w:lvl w:ilvl="0">
      <w:start w:val="1"/>
      <w:numFmt w:val="decimal"/>
      <w:pStyle w:val="1"/>
      <w:lvlText w:val="%1)"/>
      <w:lvlJc w:val="left"/>
      <w:pPr>
        <w:tabs>
          <w:tab w:val="num" w:pos="1531"/>
        </w:tabs>
        <w:ind w:left="1531" w:hanging="397"/>
      </w:pPr>
      <w:rPr>
        <w:rFonts w:ascii="Arial" w:eastAsia="돋움" w:hAnsi="Arial" w:hint="default"/>
        <w:b w:val="0"/>
        <w:i w:val="0"/>
        <w:sz w:val="20"/>
        <w:szCs w:val="20"/>
      </w:rPr>
    </w:lvl>
    <w:lvl w:ilvl="1">
      <w:start w:val="1"/>
      <w:numFmt w:val="decimal"/>
      <w:lvlText w:val="(%2)"/>
      <w:lvlJc w:val="left"/>
      <w:pPr>
        <w:tabs>
          <w:tab w:val="num" w:pos="1928"/>
        </w:tabs>
        <w:ind w:left="1928" w:hanging="397"/>
      </w:pPr>
      <w:rPr>
        <w:rFonts w:ascii="Arial" w:eastAsia="돋움" w:hAnsi="Arial" w:hint="default"/>
        <w:b w:val="0"/>
        <w:i w:val="0"/>
        <w:sz w:val="20"/>
        <w:szCs w:val="20"/>
      </w:rPr>
    </w:lvl>
    <w:lvl w:ilvl="2">
      <w:start w:val="1"/>
      <w:numFmt w:val="decimalEnclosedCircle"/>
      <w:lvlText w:val="%3"/>
      <w:lvlJc w:val="left"/>
      <w:pPr>
        <w:tabs>
          <w:tab w:val="num" w:pos="2325"/>
        </w:tabs>
        <w:ind w:left="2325" w:hanging="397"/>
      </w:pPr>
      <w:rPr>
        <w:rFonts w:ascii="Century Gothic" w:eastAsia="돋움" w:hAnsi="Century Gothic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985" w:hanging="1134"/>
      </w:pPr>
      <w:rPr>
        <w:rFonts w:ascii="Century Gothic" w:hAnsi="Century Gothic" w:hint="default"/>
        <w:b/>
        <w:i w:val="0"/>
        <w:sz w:val="22"/>
      </w:rPr>
    </w:lvl>
    <w:lvl w:ilvl="4">
      <w:start w:val="1"/>
      <w:numFmt w:val="decimal"/>
      <w:lvlText w:val="%5)"/>
      <w:lvlJc w:val="left"/>
      <w:pPr>
        <w:tabs>
          <w:tab w:val="num" w:pos="1985"/>
        </w:tabs>
        <w:ind w:left="1985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85"/>
        </w:tabs>
        <w:ind w:left="198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27"/>
        </w:tabs>
        <w:ind w:left="21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69"/>
        </w:tabs>
        <w:ind w:left="226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410"/>
        </w:tabs>
        <w:ind w:left="2410" w:hanging="1559"/>
      </w:pPr>
      <w:rPr>
        <w:rFonts w:hint="eastAsia"/>
      </w:rPr>
    </w:lvl>
  </w:abstractNum>
  <w:abstractNum w:abstractNumId="9" w15:restartNumberingAfterBreak="0">
    <w:nsid w:val="3B81149C"/>
    <w:multiLevelType w:val="hybridMultilevel"/>
    <w:tmpl w:val="B40A5EA0"/>
    <w:lvl w:ilvl="0" w:tplc="B900CFEA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</w:rPr>
    </w:lvl>
    <w:lvl w:ilvl="1" w:tplc="C3D8C86E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DCDC9F84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3E6C6C2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A5C8682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8A149BBA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D564D60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4042A1C8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8785A4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3CD90E0B"/>
    <w:multiLevelType w:val="hybridMultilevel"/>
    <w:tmpl w:val="D33E8388"/>
    <w:lvl w:ilvl="0" w:tplc="9334A0A8">
      <w:start w:val="1"/>
      <w:numFmt w:val="bullet"/>
      <w:pStyle w:val="a"/>
      <w:lvlText w:val=""/>
      <w:lvlJc w:val="left"/>
      <w:pPr>
        <w:tabs>
          <w:tab w:val="num" w:pos="1474"/>
        </w:tabs>
        <w:ind w:left="1474" w:hanging="340"/>
      </w:pPr>
      <w:rPr>
        <w:rFonts w:ascii="Wingdings" w:hAnsi="Wingdings" w:hint="default"/>
      </w:rPr>
    </w:lvl>
    <w:lvl w:ilvl="1" w:tplc="FE98D840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CA56EC54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E312E4A4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F7A4E432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DED2D2C2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DCDC6446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3BA0D576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B5AAB344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11" w15:restartNumberingAfterBreak="0">
    <w:nsid w:val="46212EAB"/>
    <w:multiLevelType w:val="multilevel"/>
    <w:tmpl w:val="06F6891E"/>
    <w:lvl w:ilvl="0">
      <w:start w:val="1"/>
      <w:numFmt w:val="decimal"/>
      <w:lvlText w:val="%1."/>
      <w:lvlJc w:val="left"/>
      <w:pPr>
        <w:ind w:left="40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47217435"/>
    <w:multiLevelType w:val="hybridMultilevel"/>
    <w:tmpl w:val="ADB68CEC"/>
    <w:lvl w:ilvl="0" w:tplc="C71AA428">
      <w:start w:val="1"/>
      <w:numFmt w:val="bullet"/>
      <w:pStyle w:val="bullet"/>
      <w:lvlText w:val=""/>
      <w:lvlJc w:val="left"/>
      <w:pPr>
        <w:tabs>
          <w:tab w:val="num" w:pos="1474"/>
        </w:tabs>
        <w:ind w:left="1474" w:hanging="340"/>
      </w:pPr>
      <w:rPr>
        <w:rFonts w:ascii="Wingdings" w:hAnsi="Wingdings" w:hint="default"/>
      </w:rPr>
    </w:lvl>
    <w:lvl w:ilvl="1" w:tplc="1422DC8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AF0D3A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D54D1A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AEE146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620E1B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310937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550ECC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0A6D45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9853BE6"/>
    <w:multiLevelType w:val="hybridMultilevel"/>
    <w:tmpl w:val="49EC57CC"/>
    <w:lvl w:ilvl="0" w:tplc="A37C581E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  <w:b/>
        <w:i w:val="0"/>
      </w:rPr>
    </w:lvl>
    <w:lvl w:ilvl="1" w:tplc="0FFE08A8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8DB265CA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93780B0A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E2661920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49DABF42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5AC11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EA124746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B08A464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DD52120"/>
    <w:multiLevelType w:val="multilevel"/>
    <w:tmpl w:val="E5707C88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i w:val="0"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 w15:restartNumberingAfterBreak="0">
    <w:nsid w:val="63B72DC9"/>
    <w:multiLevelType w:val="multilevel"/>
    <w:tmpl w:val="5C382F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6" w15:restartNumberingAfterBreak="0">
    <w:nsid w:val="64CD562F"/>
    <w:multiLevelType w:val="multilevel"/>
    <w:tmpl w:val="478A046A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659B27F6"/>
    <w:multiLevelType w:val="hybridMultilevel"/>
    <w:tmpl w:val="92960900"/>
    <w:lvl w:ilvl="0" w:tplc="BC30FB3C">
      <w:start w:val="1"/>
      <w:numFmt w:val="decimal"/>
      <w:lvlText w:val="Step %1."/>
      <w:lvlJc w:val="left"/>
      <w:pPr>
        <w:tabs>
          <w:tab w:val="num" w:pos="1520"/>
        </w:tabs>
        <w:ind w:left="1200" w:hanging="400"/>
      </w:pPr>
      <w:rPr>
        <w:rFonts w:hint="eastAsia"/>
      </w:rPr>
    </w:lvl>
    <w:lvl w:ilvl="1" w:tplc="E7D6BC08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EDD4690C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8A4ADFB6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6AA7DA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C64CFBBA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C5721AB2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988C9A28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7E88872A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D3E3854"/>
    <w:multiLevelType w:val="multilevel"/>
    <w:tmpl w:val="7A5A3A88"/>
    <w:lvl w:ilvl="0">
      <w:start w:val="1"/>
      <w:numFmt w:val="decimal"/>
      <w:lvlText w:val="Step %1."/>
      <w:lvlJc w:val="left"/>
      <w:pPr>
        <w:tabs>
          <w:tab w:val="num" w:pos="1985"/>
        </w:tabs>
        <w:ind w:left="1985" w:hanging="851"/>
      </w:pPr>
      <w:rPr>
        <w:rFonts w:ascii="Arial" w:eastAsia="돋움" w:hAnsi="Arial" w:hint="eastAsia"/>
        <w:b/>
        <w:bCs/>
        <w:kern w:val="2"/>
        <w:sz w:val="2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9" w15:restartNumberingAfterBreak="0">
    <w:nsid w:val="7A486045"/>
    <w:multiLevelType w:val="hybridMultilevel"/>
    <w:tmpl w:val="075A61E6"/>
    <w:lvl w:ilvl="0" w:tplc="52141938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C6DC86D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7A43A3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D80CAA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90E15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2BEBBE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94C62D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798439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F724C4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F4142B7"/>
    <w:multiLevelType w:val="multilevel"/>
    <w:tmpl w:val="75F8130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905751467">
    <w:abstractNumId w:val="15"/>
  </w:num>
  <w:num w:numId="2" w16cid:durableId="1848666655">
    <w:abstractNumId w:val="20"/>
  </w:num>
  <w:num w:numId="3" w16cid:durableId="1880510196">
    <w:abstractNumId w:val="9"/>
  </w:num>
  <w:num w:numId="4" w16cid:durableId="1570187593">
    <w:abstractNumId w:val="6"/>
  </w:num>
  <w:num w:numId="5" w16cid:durableId="901714287">
    <w:abstractNumId w:val="18"/>
  </w:num>
  <w:num w:numId="6" w16cid:durableId="1893493427">
    <w:abstractNumId w:val="7"/>
  </w:num>
  <w:num w:numId="7" w16cid:durableId="2028097371">
    <w:abstractNumId w:val="17"/>
  </w:num>
  <w:num w:numId="8" w16cid:durableId="975259696">
    <w:abstractNumId w:val="19"/>
  </w:num>
  <w:num w:numId="9" w16cid:durableId="990448995">
    <w:abstractNumId w:val="14"/>
  </w:num>
  <w:num w:numId="10" w16cid:durableId="121584412">
    <w:abstractNumId w:val="3"/>
  </w:num>
  <w:num w:numId="11" w16cid:durableId="1433161142">
    <w:abstractNumId w:val="10"/>
  </w:num>
  <w:num w:numId="12" w16cid:durableId="2053143507">
    <w:abstractNumId w:val="2"/>
  </w:num>
  <w:num w:numId="13" w16cid:durableId="177424761">
    <w:abstractNumId w:val="5"/>
  </w:num>
  <w:num w:numId="14" w16cid:durableId="2116362158">
    <w:abstractNumId w:val="1"/>
  </w:num>
  <w:num w:numId="15" w16cid:durableId="1427505200">
    <w:abstractNumId w:val="12"/>
  </w:num>
  <w:num w:numId="16" w16cid:durableId="1891963588">
    <w:abstractNumId w:val="13"/>
  </w:num>
  <w:num w:numId="17" w16cid:durableId="1271547808">
    <w:abstractNumId w:val="8"/>
  </w:num>
  <w:num w:numId="18" w16cid:durableId="410851253">
    <w:abstractNumId w:val="16"/>
  </w:num>
  <w:num w:numId="19" w16cid:durableId="701368608">
    <w:abstractNumId w:val="0"/>
  </w:num>
  <w:num w:numId="20" w16cid:durableId="1819809139">
    <w:abstractNumId w:val="11"/>
  </w:num>
  <w:num w:numId="21" w16cid:durableId="92441664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User10">
    <w15:presenceInfo w15:providerId="AD" w15:userId="S::User10@uacss.onmicrosoft.com::84b73526-d302-42b6-890d-101aee2c7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gutterAtTop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oNotTrackMoves/>
  <w:defaultTabStop w:val="567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9BD"/>
    <w:rsid w:val="00113D5D"/>
    <w:rsid w:val="0018264A"/>
    <w:rsid w:val="0018600F"/>
    <w:rsid w:val="0018672E"/>
    <w:rsid w:val="00217260"/>
    <w:rsid w:val="002879B3"/>
    <w:rsid w:val="00464C2A"/>
    <w:rsid w:val="0049116B"/>
    <w:rsid w:val="00577053"/>
    <w:rsid w:val="005919BD"/>
    <w:rsid w:val="005E6935"/>
    <w:rsid w:val="00786043"/>
    <w:rsid w:val="00833CBA"/>
    <w:rsid w:val="00843E78"/>
    <w:rsid w:val="00984ECF"/>
    <w:rsid w:val="009D3CC0"/>
    <w:rsid w:val="00A80564"/>
    <w:rsid w:val="00A8138B"/>
    <w:rsid w:val="00A86B86"/>
    <w:rsid w:val="00C24E94"/>
    <w:rsid w:val="00C25699"/>
    <w:rsid w:val="00D103C5"/>
    <w:rsid w:val="00DA78E7"/>
    <w:rsid w:val="00F63952"/>
    <w:rsid w:val="00FD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604B6"/>
  <w15:docId w15:val="{46F0E8FA-8746-4389-853E-34293E85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iPriority="99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31483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</w:rPr>
  </w:style>
  <w:style w:type="paragraph" w:styleId="10">
    <w:name w:val="heading 1"/>
    <w:basedOn w:val="a0"/>
    <w:next w:val="a0"/>
    <w:qFormat/>
    <w:rsid w:val="00F6106C"/>
    <w:pPr>
      <w:keepNext/>
      <w:tabs>
        <w:tab w:val="left" w:pos="902"/>
      </w:tabs>
      <w:spacing w:before="120" w:after="120"/>
      <w:jc w:val="left"/>
      <w:outlineLvl w:val="0"/>
    </w:pPr>
    <w:rPr>
      <w:rFonts w:ascii="Century Gothic" w:eastAsia="돋움" w:hAnsi="Century Gothic"/>
      <w:b/>
      <w:sz w:val="32"/>
      <w:szCs w:val="28"/>
    </w:rPr>
  </w:style>
  <w:style w:type="paragraph" w:styleId="2">
    <w:name w:val="heading 2"/>
    <w:aliases w:val="Article,Headline 2"/>
    <w:basedOn w:val="a0"/>
    <w:next w:val="a0"/>
    <w:qFormat/>
    <w:rsid w:val="00F6106C"/>
    <w:pPr>
      <w:keepNext/>
      <w:tabs>
        <w:tab w:val="left" w:pos="902"/>
      </w:tabs>
      <w:spacing w:after="120"/>
      <w:outlineLvl w:val="1"/>
    </w:pPr>
    <w:rPr>
      <w:rFonts w:ascii="Century Gothic" w:eastAsia="돋움" w:hAnsi="Century Gothic"/>
      <w:b/>
      <w:sz w:val="28"/>
      <w:szCs w:val="24"/>
    </w:rPr>
  </w:style>
  <w:style w:type="paragraph" w:styleId="3">
    <w:name w:val="heading 3"/>
    <w:basedOn w:val="a0"/>
    <w:next w:val="a0"/>
    <w:qFormat/>
    <w:rsid w:val="00F6106C"/>
    <w:pPr>
      <w:keepNext/>
      <w:tabs>
        <w:tab w:val="left" w:pos="902"/>
      </w:tabs>
      <w:spacing w:after="120"/>
      <w:outlineLvl w:val="2"/>
    </w:pPr>
    <w:rPr>
      <w:rFonts w:ascii="Century Gothic" w:eastAsia="돋움" w:hAnsi="Century Gothic"/>
      <w:b/>
      <w:sz w:val="24"/>
      <w:szCs w:val="22"/>
    </w:rPr>
  </w:style>
  <w:style w:type="paragraph" w:styleId="4">
    <w:name w:val="heading 4"/>
    <w:basedOn w:val="a0"/>
    <w:next w:val="a0"/>
    <w:link w:val="4Char"/>
    <w:qFormat/>
    <w:rsid w:val="00CB57EC"/>
    <w:pPr>
      <w:keepNext/>
      <w:ind w:left="851"/>
      <w:outlineLvl w:val="3"/>
    </w:pPr>
    <w:rPr>
      <w:b/>
      <w:bCs/>
    </w:rPr>
  </w:style>
  <w:style w:type="paragraph" w:styleId="5">
    <w:name w:val="heading 5"/>
    <w:basedOn w:val="a0"/>
    <w:autoRedefine/>
    <w:qFormat/>
    <w:rsid w:val="00B22583"/>
    <w:pPr>
      <w:tabs>
        <w:tab w:val="num" w:pos="1080"/>
        <w:tab w:val="left" w:pos="1800"/>
      </w:tabs>
      <w:ind w:leftChars="360" w:left="1123" w:hanging="403"/>
      <w:outlineLvl w:val="4"/>
    </w:pPr>
    <w:rPr>
      <w:rFonts w:ascii="굴림" w:hAnsi="굴림"/>
      <w:b/>
      <w:szCs w:val="24"/>
    </w:rPr>
  </w:style>
  <w:style w:type="paragraph" w:styleId="6">
    <w:name w:val="heading 6"/>
    <w:basedOn w:val="a0"/>
    <w:autoRedefine/>
    <w:qFormat/>
    <w:rsid w:val="00B22583"/>
    <w:pPr>
      <w:tabs>
        <w:tab w:val="num" w:pos="2160"/>
      </w:tabs>
      <w:ind w:leftChars="450" w:left="1303" w:hanging="403"/>
      <w:outlineLvl w:val="5"/>
    </w:pPr>
    <w:rPr>
      <w:rFonts w:ascii="굴림" w:hAnsi="굴림"/>
      <w:b/>
      <w:bCs/>
      <w:szCs w:val="24"/>
    </w:rPr>
  </w:style>
  <w:style w:type="paragraph" w:styleId="7">
    <w:name w:val="heading 7"/>
    <w:basedOn w:val="a0"/>
    <w:autoRedefine/>
    <w:qFormat/>
    <w:rsid w:val="00B22583"/>
    <w:pPr>
      <w:tabs>
        <w:tab w:val="num" w:pos="2520"/>
      </w:tabs>
      <w:ind w:leftChars="540" w:left="1080"/>
      <w:outlineLvl w:val="6"/>
    </w:pPr>
    <w:rPr>
      <w:rFonts w:ascii="굴림" w:hAnsi="굴림"/>
      <w:b/>
      <w:szCs w:val="24"/>
    </w:rPr>
  </w:style>
  <w:style w:type="paragraph" w:styleId="8">
    <w:name w:val="heading 8"/>
    <w:basedOn w:val="a0"/>
    <w:autoRedefine/>
    <w:qFormat/>
    <w:rsid w:val="00B22583"/>
    <w:pPr>
      <w:tabs>
        <w:tab w:val="left" w:pos="2880"/>
      </w:tabs>
      <w:ind w:leftChars="630" w:left="1260"/>
      <w:outlineLvl w:val="7"/>
    </w:pPr>
    <w:rPr>
      <w:rFonts w:ascii="굴림" w:hAnsi="굴림"/>
      <w:b/>
      <w:szCs w:val="24"/>
    </w:rPr>
  </w:style>
  <w:style w:type="paragraph" w:styleId="9">
    <w:name w:val="heading 9"/>
    <w:basedOn w:val="a0"/>
    <w:autoRedefine/>
    <w:qFormat/>
    <w:rsid w:val="00B22583"/>
    <w:pPr>
      <w:tabs>
        <w:tab w:val="left" w:pos="3240"/>
      </w:tabs>
      <w:ind w:leftChars="720" w:left="1440"/>
      <w:outlineLvl w:val="8"/>
    </w:pPr>
    <w:rPr>
      <w:rFonts w:ascii="굴림" w:hAnsi="굴림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Box-1">
    <w:name w:val="Box-1"/>
    <w:basedOn w:val="a4"/>
    <w:rsid w:val="001072C7"/>
    <w:pPr>
      <w:spacing w:before="20" w:after="20"/>
      <w:ind w:left="113"/>
    </w:pPr>
    <w:tblPr>
      <w:tblInd w:w="1134" w:type="dxa"/>
      <w:tblCellMar>
        <w:left w:w="0" w:type="dxa"/>
        <w:right w:w="0" w:type="dxa"/>
      </w:tblCellMar>
    </w:tblPr>
    <w:tblStylePr w:type="firstRow">
      <w:pPr>
        <w:jc w:val="both"/>
      </w:pPr>
      <w:rPr>
        <w:rFonts w:ascii="Arial" w:eastAsia="돋움" w:hAnsi="Arial"/>
        <w:b/>
        <w:sz w:val="20"/>
      </w:rPr>
      <w:tblPr/>
      <w:tcPr>
        <w:shd w:val="clear" w:color="auto" w:fill="FFFF99"/>
        <w:vAlign w:val="center"/>
      </w:tcPr>
    </w:tblStylePr>
  </w:style>
  <w:style w:type="paragraph" w:customStyle="1" w:styleId="Preface">
    <w:name w:val="Preface"/>
    <w:basedOn w:val="10"/>
    <w:rsid w:val="002664BC"/>
    <w:rPr>
      <w:bCs/>
      <w:sz w:val="28"/>
    </w:rPr>
  </w:style>
  <w:style w:type="paragraph" w:styleId="a5">
    <w:name w:val="header"/>
    <w:basedOn w:val="a0"/>
    <w:qFormat/>
    <w:rsid w:val="00351FF5"/>
    <w:pPr>
      <w:tabs>
        <w:tab w:val="center" w:pos="4252"/>
        <w:tab w:val="right" w:pos="8504"/>
      </w:tabs>
      <w:snapToGrid w:val="0"/>
    </w:pPr>
    <w:rPr>
      <w:rFonts w:ascii="굴림" w:hAnsi="굴림"/>
      <w:szCs w:val="24"/>
    </w:rPr>
  </w:style>
  <w:style w:type="paragraph" w:styleId="a6">
    <w:name w:val="footer"/>
    <w:basedOn w:val="a0"/>
    <w:link w:val="Char"/>
    <w:qFormat/>
    <w:rsid w:val="004402F7"/>
    <w:pPr>
      <w:tabs>
        <w:tab w:val="center" w:pos="4536"/>
        <w:tab w:val="right" w:pos="9015"/>
      </w:tabs>
      <w:snapToGrid w:val="0"/>
    </w:pPr>
    <w:rPr>
      <w:rFonts w:ascii="Century Gothic" w:hAnsi="Century Gothic"/>
      <w:sz w:val="18"/>
    </w:rPr>
  </w:style>
  <w:style w:type="character" w:styleId="a7">
    <w:name w:val="page number"/>
    <w:rsid w:val="002664BC"/>
    <w:rPr>
      <w:rFonts w:ascii="Century Gothic" w:eastAsia="돋움" w:hAnsi="Century Gothic"/>
      <w:sz w:val="18"/>
    </w:rPr>
  </w:style>
  <w:style w:type="paragraph" w:customStyle="1" w:styleId="Boxcontents">
    <w:name w:val="Box contents"/>
    <w:basedOn w:val="Prefaceboxcontents"/>
    <w:rsid w:val="005A6B5C"/>
    <w:rPr>
      <w:rFonts w:ascii="Arial" w:eastAsia="돋움" w:hAnsi="Arial"/>
    </w:rPr>
  </w:style>
  <w:style w:type="paragraph" w:customStyle="1" w:styleId="ApprovalTableText">
    <w:name w:val="Approval Table Text"/>
    <w:basedOn w:val="a0"/>
    <w:rsid w:val="00B31483"/>
    <w:pPr>
      <w:widowControl/>
      <w:wordWrap/>
      <w:overflowPunct w:val="0"/>
      <w:adjustRightInd w:val="0"/>
      <w:spacing w:after="40"/>
      <w:jc w:val="left"/>
      <w:textAlignment w:val="baseline"/>
    </w:pPr>
    <w:rPr>
      <w:rFonts w:eastAsia="MingLiU"/>
      <w:noProof/>
      <w:kern w:val="0"/>
    </w:rPr>
  </w:style>
  <w:style w:type="paragraph" w:customStyle="1" w:styleId="Approvalsheet">
    <w:name w:val="Approval sheet"/>
    <w:basedOn w:val="a0"/>
    <w:rsid w:val="00D67F4F"/>
    <w:pPr>
      <w:spacing w:before="60" w:after="60"/>
      <w:ind w:left="113"/>
    </w:pPr>
    <w:rPr>
      <w:rFonts w:ascii="Century Gothic" w:eastAsia="돋움" w:hAnsi="Century Gothic"/>
      <w:sz w:val="18"/>
    </w:rPr>
  </w:style>
  <w:style w:type="paragraph" w:customStyle="1" w:styleId="CoverTitle">
    <w:name w:val="Cover Title"/>
    <w:basedOn w:val="a0"/>
    <w:qFormat/>
    <w:rsid w:val="00F43F14"/>
    <w:pPr>
      <w:widowControl/>
      <w:wordWrap/>
      <w:overflowPunct w:val="0"/>
      <w:adjustRightInd w:val="0"/>
      <w:spacing w:before="120" w:after="120"/>
      <w:jc w:val="center"/>
      <w:textAlignment w:val="baseline"/>
    </w:pPr>
    <w:rPr>
      <w:rFonts w:ascii="Century Gothic" w:eastAsia="돋움" w:hAnsi="Century Gothic"/>
      <w:b/>
      <w:noProof/>
      <w:kern w:val="0"/>
      <w:sz w:val="48"/>
    </w:rPr>
  </w:style>
  <w:style w:type="paragraph" w:customStyle="1" w:styleId="PrefaceTitle">
    <w:name w:val="Preface Title"/>
    <w:basedOn w:val="a0"/>
    <w:qFormat/>
    <w:rsid w:val="00D67F4F"/>
    <w:pPr>
      <w:spacing w:after="120"/>
    </w:pPr>
    <w:rPr>
      <w:rFonts w:ascii="Century Gothic" w:hAnsi="Century Gothic" w:cs="바탕"/>
      <w:b/>
      <w:bCs/>
      <w:sz w:val="28"/>
    </w:rPr>
  </w:style>
  <w:style w:type="paragraph" w:customStyle="1" w:styleId="Prefaceboxtitle">
    <w:name w:val="Preface box title"/>
    <w:basedOn w:val="a0"/>
    <w:rsid w:val="008E61AD"/>
    <w:pPr>
      <w:spacing w:before="60" w:after="60"/>
      <w:ind w:left="113"/>
      <w:jc w:val="left"/>
    </w:pPr>
    <w:rPr>
      <w:rFonts w:cs="바탕"/>
      <w:b/>
      <w:bCs/>
      <w:sz w:val="22"/>
    </w:rPr>
  </w:style>
  <w:style w:type="paragraph" w:customStyle="1" w:styleId="Prefaceboxcontents">
    <w:name w:val="Preface box contents"/>
    <w:basedOn w:val="a0"/>
    <w:rsid w:val="008E61AD"/>
    <w:pPr>
      <w:spacing w:before="60" w:after="60"/>
      <w:ind w:left="113"/>
      <w:jc w:val="left"/>
    </w:pPr>
    <w:rPr>
      <w:rFonts w:ascii="Century Gothic" w:hAnsi="Century Gothic" w:cs="바탕"/>
    </w:rPr>
  </w:style>
  <w:style w:type="table" w:styleId="a4">
    <w:name w:val="Table Grid"/>
    <w:basedOn w:val="a2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>
    <w:name w:val="Normal Indent"/>
    <w:basedOn w:val="a0"/>
    <w:link w:val="Char0"/>
    <w:rsid w:val="00514099"/>
    <w:pPr>
      <w:numPr>
        <w:numId w:val="11"/>
      </w:numPr>
      <w:spacing w:after="120" w:line="260" w:lineRule="exact"/>
      <w:jc w:val="left"/>
    </w:pPr>
  </w:style>
  <w:style w:type="paragraph" w:styleId="11">
    <w:name w:val="toc 1"/>
    <w:basedOn w:val="a0"/>
    <w:next w:val="a0"/>
    <w:autoRedefine/>
    <w:semiHidden/>
    <w:qFormat/>
    <w:rsid w:val="007742AB"/>
    <w:pPr>
      <w:tabs>
        <w:tab w:val="left" w:pos="425"/>
        <w:tab w:val="right" w:leader="dot" w:pos="15600"/>
      </w:tabs>
      <w:wordWrap/>
      <w:autoSpaceDE/>
      <w:autoSpaceDN/>
      <w:spacing w:after="60"/>
    </w:pPr>
    <w:rPr>
      <w:rFonts w:eastAsia="돋움" w:cs="Arial"/>
      <w:b/>
      <w:color w:val="000000"/>
      <w:kern w:val="0"/>
      <w:szCs w:val="18"/>
      <w:lang w:eastAsia="zh-TW"/>
    </w:rPr>
  </w:style>
  <w:style w:type="paragraph" w:styleId="a8">
    <w:name w:val="Body Text"/>
    <w:basedOn w:val="a"/>
    <w:rsid w:val="00B35E39"/>
    <w:pPr>
      <w:numPr>
        <w:numId w:val="0"/>
      </w:numPr>
      <w:spacing w:after="180" w:line="240" w:lineRule="auto"/>
      <w:ind w:leftChars="400" w:left="800"/>
      <w:jc w:val="both"/>
    </w:pPr>
    <w:rPr>
      <w:rFonts w:ascii="바탕" w:eastAsia="바탕" w:hAnsi="Times New Roman"/>
      <w:szCs w:val="24"/>
    </w:rPr>
  </w:style>
  <w:style w:type="paragraph" w:customStyle="1" w:styleId="Approvalsheettitle">
    <w:name w:val="Approval sheet title"/>
    <w:basedOn w:val="a0"/>
    <w:rsid w:val="00E449C7"/>
    <w:pPr>
      <w:spacing w:before="60" w:after="60"/>
      <w:ind w:left="113"/>
    </w:pPr>
    <w:rPr>
      <w:rFonts w:ascii="Century Gothic" w:hAnsi="Century Gothic" w:cs="바탕"/>
      <w:b/>
      <w:bCs/>
    </w:rPr>
  </w:style>
  <w:style w:type="paragraph" w:styleId="a9">
    <w:name w:val="caption"/>
    <w:basedOn w:val="a0"/>
    <w:next w:val="a0"/>
    <w:qFormat/>
    <w:rsid w:val="00087CBD"/>
    <w:pPr>
      <w:wordWrap/>
      <w:autoSpaceDE/>
      <w:autoSpaceDN/>
      <w:spacing w:before="120" w:after="60" w:line="240" w:lineRule="atLeast"/>
      <w:ind w:leftChars="38" w:left="73" w:rightChars="10" w:right="18" w:firstLine="3"/>
    </w:pPr>
    <w:rPr>
      <w:rFonts w:ascii="돋움" w:eastAsia="돋움" w:hAnsi="돋움" w:cs="Arial"/>
      <w:b/>
      <w:bCs/>
      <w:color w:val="000000"/>
      <w:kern w:val="52"/>
      <w:sz w:val="18"/>
      <w:lang w:eastAsia="zh-TW"/>
    </w:rPr>
  </w:style>
  <w:style w:type="character" w:styleId="aa">
    <w:name w:val="Strong"/>
    <w:qFormat/>
    <w:rsid w:val="007976FE"/>
    <w:rPr>
      <w:b/>
      <w:bCs/>
    </w:rPr>
  </w:style>
  <w:style w:type="paragraph" w:customStyle="1" w:styleId="ab">
    <w:name w:val="註解主旨"/>
    <w:basedOn w:val="ac"/>
    <w:next w:val="ac"/>
    <w:semiHidden/>
    <w:rsid w:val="007976FE"/>
    <w:pPr>
      <w:wordWrap/>
      <w:autoSpaceDE/>
      <w:autoSpaceDN/>
      <w:spacing w:after="60" w:line="280" w:lineRule="exact"/>
      <w:ind w:leftChars="38" w:left="68" w:rightChars="10" w:right="18"/>
    </w:pPr>
    <w:rPr>
      <w:rFonts w:ascii="돋움" w:eastAsia="돋움" w:hAnsi="돋움" w:cs="Arial"/>
      <w:b/>
      <w:bCs/>
      <w:color w:val="000000"/>
      <w:kern w:val="0"/>
      <w:sz w:val="18"/>
      <w:szCs w:val="18"/>
      <w:lang w:eastAsia="zh-TW"/>
    </w:rPr>
  </w:style>
  <w:style w:type="paragraph" w:styleId="ac">
    <w:name w:val="annotation text"/>
    <w:basedOn w:val="a0"/>
    <w:link w:val="Char1"/>
    <w:semiHidden/>
    <w:qFormat/>
    <w:rsid w:val="007976FE"/>
    <w:pPr>
      <w:jc w:val="left"/>
    </w:pPr>
  </w:style>
  <w:style w:type="paragraph" w:styleId="ad">
    <w:name w:val="Document Map"/>
    <w:basedOn w:val="a0"/>
    <w:semiHidden/>
    <w:rsid w:val="008722E9"/>
    <w:pPr>
      <w:shd w:val="clear" w:color="auto" w:fill="000080"/>
    </w:pPr>
    <w:rPr>
      <w:rFonts w:eastAsia="돋움"/>
    </w:rPr>
  </w:style>
  <w:style w:type="paragraph" w:customStyle="1" w:styleId="warning">
    <w:name w:val="warning"/>
    <w:basedOn w:val="a0"/>
    <w:qFormat/>
    <w:rsid w:val="00E4743E"/>
    <w:pPr>
      <w:spacing w:before="60" w:after="60" w:line="300" w:lineRule="exact"/>
      <w:jc w:val="left"/>
    </w:pPr>
    <w:rPr>
      <w:rFonts w:eastAsia="돋움" w:cs="바탕"/>
      <w:sz w:val="21"/>
    </w:rPr>
  </w:style>
  <w:style w:type="paragraph" w:customStyle="1" w:styleId="Contents-general">
    <w:name w:val="Contents-general"/>
    <w:basedOn w:val="a"/>
    <w:rsid w:val="00457449"/>
    <w:pPr>
      <w:numPr>
        <w:numId w:val="0"/>
      </w:numPr>
      <w:spacing w:line="260" w:lineRule="atLeast"/>
      <w:ind w:left="1134"/>
    </w:pPr>
    <w:rPr>
      <w:rFonts w:eastAsia="돋움"/>
    </w:rPr>
  </w:style>
  <w:style w:type="paragraph" w:styleId="20">
    <w:name w:val="toc 2"/>
    <w:basedOn w:val="a0"/>
    <w:next w:val="a0"/>
    <w:autoRedefine/>
    <w:semiHidden/>
    <w:qFormat/>
    <w:rsid w:val="007742AB"/>
    <w:pPr>
      <w:tabs>
        <w:tab w:val="left" w:pos="1000"/>
        <w:tab w:val="right" w:leader="dot" w:pos="15600"/>
      </w:tabs>
      <w:spacing w:after="60"/>
      <w:ind w:left="425"/>
    </w:pPr>
  </w:style>
  <w:style w:type="paragraph" w:styleId="30">
    <w:name w:val="toc 3"/>
    <w:basedOn w:val="a0"/>
    <w:next w:val="a0"/>
    <w:autoRedefine/>
    <w:semiHidden/>
    <w:rsid w:val="007742AB"/>
    <w:pPr>
      <w:tabs>
        <w:tab w:val="left" w:pos="1700"/>
        <w:tab w:val="right" w:leader="dot" w:pos="15600"/>
      </w:tabs>
      <w:spacing w:after="60"/>
      <w:ind w:left="1000"/>
    </w:pPr>
  </w:style>
  <w:style w:type="paragraph" w:customStyle="1" w:styleId="159cm3pt3pt">
    <w:name w:val="스타일 굵게 왼쪽 왼쪽:  1.59 cm 앞: 3 pt 단락 뒤: 3 pt"/>
    <w:basedOn w:val="a0"/>
    <w:rsid w:val="003D1B10"/>
    <w:pPr>
      <w:spacing w:after="120"/>
      <w:ind w:left="1134"/>
      <w:jc w:val="left"/>
    </w:pPr>
    <w:rPr>
      <w:rFonts w:cs="바탕"/>
      <w:b/>
      <w:bCs/>
    </w:rPr>
  </w:style>
  <w:style w:type="paragraph" w:customStyle="1" w:styleId="159cm">
    <w:name w:val="스타일 왼쪽 왼쪽:  1.59 cm"/>
    <w:basedOn w:val="a0"/>
    <w:rsid w:val="003D1B10"/>
    <w:pPr>
      <w:spacing w:after="120"/>
      <w:ind w:left="1134"/>
      <w:jc w:val="left"/>
    </w:pPr>
    <w:rPr>
      <w:rFonts w:cs="바탕"/>
    </w:rPr>
  </w:style>
  <w:style w:type="paragraph" w:customStyle="1" w:styleId="1">
    <w:name w:val="스타일1"/>
    <w:basedOn w:val="a0"/>
    <w:rsid w:val="006E39AE"/>
    <w:pPr>
      <w:numPr>
        <w:numId w:val="17"/>
      </w:numPr>
      <w:spacing w:after="120" w:line="260" w:lineRule="exact"/>
    </w:pPr>
  </w:style>
  <w:style w:type="paragraph" w:customStyle="1" w:styleId="Title01">
    <w:name w:val="Title01"/>
    <w:basedOn w:val="10"/>
    <w:next w:val="Title02"/>
    <w:qFormat/>
    <w:rsid w:val="00110E22"/>
    <w:pPr>
      <w:pageBreakBefore/>
      <w:numPr>
        <w:numId w:val="19"/>
      </w:numPr>
      <w:tabs>
        <w:tab w:val="clear" w:pos="902"/>
      </w:tabs>
      <w:spacing w:before="0"/>
    </w:pPr>
    <w:rPr>
      <w:sz w:val="28"/>
    </w:rPr>
  </w:style>
  <w:style w:type="paragraph" w:customStyle="1" w:styleId="Title02">
    <w:name w:val="Title02"/>
    <w:basedOn w:val="2"/>
    <w:link w:val="Title02Char"/>
    <w:qFormat/>
    <w:rsid w:val="00CB57EC"/>
    <w:pPr>
      <w:numPr>
        <w:ilvl w:val="1"/>
        <w:numId w:val="19"/>
      </w:numPr>
      <w:tabs>
        <w:tab w:val="clear" w:pos="902"/>
      </w:tabs>
    </w:pPr>
    <w:rPr>
      <w:sz w:val="24"/>
    </w:rPr>
  </w:style>
  <w:style w:type="paragraph" w:customStyle="1" w:styleId="Title03">
    <w:name w:val="Title03"/>
    <w:basedOn w:val="3"/>
    <w:rsid w:val="00CB57EC"/>
    <w:pPr>
      <w:numPr>
        <w:ilvl w:val="2"/>
        <w:numId w:val="19"/>
      </w:numPr>
      <w:tabs>
        <w:tab w:val="clear" w:pos="902"/>
      </w:tabs>
    </w:pPr>
    <w:rPr>
      <w:sz w:val="22"/>
    </w:rPr>
  </w:style>
  <w:style w:type="paragraph" w:customStyle="1" w:styleId="Title04">
    <w:name w:val="Title04"/>
    <w:basedOn w:val="4"/>
    <w:link w:val="Title04Char"/>
    <w:rsid w:val="00CB57EC"/>
    <w:pPr>
      <w:numPr>
        <w:ilvl w:val="3"/>
        <w:numId w:val="19"/>
      </w:numPr>
      <w:spacing w:after="120"/>
    </w:pPr>
    <w:rPr>
      <w:rFonts w:ascii="Century Gothic" w:eastAsia="돋움" w:hAnsi="Century Gothic"/>
      <w:sz w:val="22"/>
    </w:rPr>
  </w:style>
  <w:style w:type="paragraph" w:styleId="40">
    <w:name w:val="toc 4"/>
    <w:basedOn w:val="a0"/>
    <w:next w:val="a0"/>
    <w:autoRedefine/>
    <w:semiHidden/>
    <w:rsid w:val="00B32A7D"/>
    <w:pPr>
      <w:tabs>
        <w:tab w:val="left" w:pos="2600"/>
        <w:tab w:val="right" w:leader="dot" w:pos="9019"/>
      </w:tabs>
      <w:spacing w:after="60"/>
      <w:ind w:left="1700"/>
    </w:pPr>
  </w:style>
  <w:style w:type="character" w:customStyle="1" w:styleId="Char">
    <w:name w:val="바닥글 Char"/>
    <w:link w:val="a6"/>
    <w:rsid w:val="006E39AE"/>
    <w:rPr>
      <w:rFonts w:ascii="Century Gothic" w:eastAsia="굴림" w:hAnsi="Century Gothic"/>
      <w:kern w:val="2"/>
      <w:sz w:val="18"/>
      <w:lang w:val="en-US" w:eastAsia="ko-KR" w:bidi="ar-SA"/>
    </w:rPr>
  </w:style>
  <w:style w:type="table" w:styleId="31">
    <w:name w:val="Table Grid 3"/>
    <w:basedOn w:val="a2"/>
    <w:rsid w:val="00D93B53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auto"/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auto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customStyle="1" w:styleId="ae">
    <w:name w:val="그림삽입"/>
    <w:basedOn w:val="a0"/>
    <w:rsid w:val="008F3BE8"/>
    <w:pPr>
      <w:ind w:leftChars="550" w:left="1100"/>
    </w:pPr>
    <w:rPr>
      <w:rFonts w:cs="바탕"/>
    </w:rPr>
  </w:style>
  <w:style w:type="character" w:customStyle="1" w:styleId="Char0">
    <w:name w:val="표준 들여쓰기 Char"/>
    <w:link w:val="a"/>
    <w:rsid w:val="00514099"/>
    <w:rPr>
      <w:rFonts w:ascii="Arial" w:eastAsia="굴림" w:hAnsi="Arial"/>
      <w:kern w:val="2"/>
      <w:lang w:val="en-US" w:eastAsia="ko-KR" w:bidi="ar-SA"/>
    </w:rPr>
  </w:style>
  <w:style w:type="paragraph" w:styleId="af">
    <w:name w:val="Balloon Text"/>
    <w:basedOn w:val="a0"/>
    <w:semiHidden/>
    <w:rsid w:val="001A3C78"/>
    <w:rPr>
      <w:rFonts w:eastAsia="돋움"/>
      <w:sz w:val="18"/>
      <w:szCs w:val="18"/>
    </w:rPr>
  </w:style>
  <w:style w:type="paragraph" w:customStyle="1" w:styleId="-Contents-general265cm">
    <w:name w:val="- Contents-general + 왼쪽:  2.65 cm"/>
    <w:basedOn w:val="a0"/>
    <w:link w:val="-Contents-general265cmChar"/>
    <w:rsid w:val="00457449"/>
    <w:pPr>
      <w:spacing w:after="120" w:line="260" w:lineRule="exact"/>
      <w:ind w:left="1500"/>
      <w:jc w:val="left"/>
    </w:pPr>
    <w:rPr>
      <w:rFonts w:eastAsia="돋움" w:cs="바탕"/>
    </w:rPr>
  </w:style>
  <w:style w:type="character" w:customStyle="1" w:styleId="-Contents-general265cmChar">
    <w:name w:val="- Contents-general + 왼쪽:  2.65 cm Char"/>
    <w:link w:val="-Contents-general265cm"/>
    <w:rsid w:val="00457449"/>
    <w:rPr>
      <w:rFonts w:ascii="Arial" w:eastAsia="돋움" w:hAnsi="Arial" w:cs="바탕"/>
      <w:kern w:val="2"/>
      <w:lang w:val="en-US" w:eastAsia="ko-KR" w:bidi="ar-SA"/>
    </w:rPr>
  </w:style>
  <w:style w:type="paragraph" w:customStyle="1" w:styleId="2nd75">
    <w:name w:val="2nd 그림삽입 + 왼쪽 7.5 글자"/>
    <w:basedOn w:val="ae"/>
    <w:rsid w:val="00AA5651"/>
    <w:pPr>
      <w:ind w:leftChars="750" w:left="1500"/>
    </w:pPr>
  </w:style>
  <w:style w:type="paragraph" w:styleId="50">
    <w:name w:val="toc 5"/>
    <w:basedOn w:val="a0"/>
    <w:next w:val="a0"/>
    <w:autoRedefine/>
    <w:semiHidden/>
    <w:rsid w:val="008722E9"/>
    <w:pPr>
      <w:ind w:leftChars="800" w:left="1700"/>
    </w:pPr>
    <w:rPr>
      <w:rFonts w:ascii="굴림" w:hAnsi="굴림"/>
      <w:szCs w:val="24"/>
    </w:rPr>
  </w:style>
  <w:style w:type="paragraph" w:styleId="60">
    <w:name w:val="toc 6"/>
    <w:basedOn w:val="a0"/>
    <w:next w:val="a0"/>
    <w:autoRedefine/>
    <w:semiHidden/>
    <w:rsid w:val="008722E9"/>
    <w:pPr>
      <w:ind w:leftChars="1000" w:left="2125"/>
    </w:pPr>
    <w:rPr>
      <w:rFonts w:ascii="굴림" w:hAnsi="굴림"/>
      <w:szCs w:val="24"/>
    </w:rPr>
  </w:style>
  <w:style w:type="paragraph" w:styleId="70">
    <w:name w:val="toc 7"/>
    <w:basedOn w:val="a0"/>
    <w:next w:val="a0"/>
    <w:autoRedefine/>
    <w:semiHidden/>
    <w:rsid w:val="008722E9"/>
    <w:pPr>
      <w:ind w:leftChars="1200" w:left="2550"/>
    </w:pPr>
    <w:rPr>
      <w:rFonts w:ascii="굴림" w:hAnsi="굴림"/>
      <w:szCs w:val="24"/>
    </w:rPr>
  </w:style>
  <w:style w:type="paragraph" w:styleId="80">
    <w:name w:val="toc 8"/>
    <w:basedOn w:val="a0"/>
    <w:next w:val="a0"/>
    <w:autoRedefine/>
    <w:semiHidden/>
    <w:rsid w:val="008722E9"/>
    <w:pPr>
      <w:ind w:leftChars="1400" w:left="2975"/>
    </w:pPr>
    <w:rPr>
      <w:rFonts w:ascii="굴림" w:hAnsi="굴림"/>
      <w:szCs w:val="24"/>
    </w:rPr>
  </w:style>
  <w:style w:type="paragraph" w:styleId="90">
    <w:name w:val="toc 9"/>
    <w:basedOn w:val="a0"/>
    <w:next w:val="a0"/>
    <w:autoRedefine/>
    <w:semiHidden/>
    <w:rsid w:val="008722E9"/>
    <w:pPr>
      <w:ind w:leftChars="1600" w:left="3400"/>
    </w:pPr>
    <w:rPr>
      <w:rFonts w:ascii="굴림" w:hAnsi="굴림"/>
      <w:szCs w:val="24"/>
    </w:rPr>
  </w:style>
  <w:style w:type="character" w:styleId="af0">
    <w:name w:val="Hyperlink"/>
    <w:rsid w:val="008722E9"/>
    <w:rPr>
      <w:color w:val="0000FF"/>
      <w:u w:val="single"/>
    </w:rPr>
  </w:style>
  <w:style w:type="paragraph" w:styleId="af1">
    <w:name w:val="Block Text"/>
    <w:basedOn w:val="a0"/>
    <w:rsid w:val="008722E9"/>
    <w:pPr>
      <w:ind w:leftChars="1000" w:left="2000" w:rightChars="411" w:right="822"/>
    </w:pPr>
    <w:rPr>
      <w:rFonts w:ascii="Times New Roman" w:eastAsia="바탕" w:hAnsi="Times New Roman"/>
      <w:sz w:val="24"/>
      <w:szCs w:val="24"/>
    </w:rPr>
  </w:style>
  <w:style w:type="character" w:styleId="af2">
    <w:name w:val="FollowedHyperlink"/>
    <w:rsid w:val="008722E9"/>
    <w:rPr>
      <w:color w:val="800080"/>
      <w:u w:val="single"/>
    </w:rPr>
  </w:style>
  <w:style w:type="paragraph" w:styleId="21">
    <w:name w:val="Body Text Indent 2"/>
    <w:basedOn w:val="a0"/>
    <w:rsid w:val="008722E9"/>
    <w:pPr>
      <w:wordWrap/>
      <w:spacing w:line="180" w:lineRule="auto"/>
      <w:ind w:firstLine="210"/>
    </w:pPr>
    <w:rPr>
      <w:rFonts w:ascii="Courier" w:eastAsia="바탕" w:hAnsi="Courier"/>
      <w:kern w:val="0"/>
    </w:rPr>
  </w:style>
  <w:style w:type="paragraph" w:styleId="af3">
    <w:name w:val="Body Text Indent"/>
    <w:basedOn w:val="a0"/>
    <w:rsid w:val="008722E9"/>
    <w:pPr>
      <w:spacing w:line="180" w:lineRule="auto"/>
      <w:ind w:left="3000" w:hangingChars="1500" w:hanging="3000"/>
    </w:pPr>
    <w:rPr>
      <w:rFonts w:ascii="Courier New" w:hAnsi="Courier New" w:cs="Courier New"/>
      <w:szCs w:val="24"/>
    </w:rPr>
  </w:style>
  <w:style w:type="character" w:styleId="HTML">
    <w:name w:val="HTML Code"/>
    <w:rsid w:val="008722E9"/>
    <w:rPr>
      <w:rFonts w:ascii="돋움" w:eastAsia="돋움" w:hAnsi="돋움" w:cs="Courier New"/>
      <w:sz w:val="20"/>
      <w:szCs w:val="20"/>
    </w:rPr>
  </w:style>
  <w:style w:type="paragraph" w:styleId="32">
    <w:name w:val="Body Text Indent 3"/>
    <w:basedOn w:val="a0"/>
    <w:rsid w:val="008722E9"/>
    <w:pPr>
      <w:ind w:leftChars="270" w:left="540"/>
    </w:pPr>
    <w:rPr>
      <w:rFonts w:ascii="굴림" w:hAnsi="굴림"/>
      <w:szCs w:val="24"/>
    </w:rPr>
  </w:style>
  <w:style w:type="paragraph" w:styleId="af4">
    <w:name w:val="Normal (Web)"/>
    <w:basedOn w:val="a0"/>
    <w:rsid w:val="008722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numbering" w:customStyle="1" w:styleId="af5">
    <w:name w:val="스타일 번호 매기기 굵게"/>
    <w:basedOn w:val="a3"/>
    <w:rsid w:val="001072C7"/>
  </w:style>
  <w:style w:type="table" w:customStyle="1" w:styleId="Box-3">
    <w:name w:val="Box-3"/>
    <w:basedOn w:val="a4"/>
    <w:rsid w:val="00514099"/>
    <w:pPr>
      <w:ind w:left="113"/>
    </w:pPr>
    <w:rPr>
      <w:rFonts w:ascii="Arial" w:eastAsia="돋움" w:hAnsi="Arial"/>
    </w:rPr>
    <w:tblPr>
      <w:tblInd w:w="1985" w:type="dxa"/>
      <w:tblCellMar>
        <w:top w:w="57" w:type="dxa"/>
        <w:left w:w="0" w:type="dxa"/>
        <w:bottom w:w="57" w:type="dxa"/>
        <w:right w:w="0" w:type="dxa"/>
      </w:tblCellMar>
    </w:tblPr>
  </w:style>
  <w:style w:type="table" w:customStyle="1" w:styleId="Box-3-1">
    <w:name w:val="Box-3-1"/>
    <w:basedOn w:val="a4"/>
    <w:rsid w:val="00514099"/>
    <w:pPr>
      <w:ind w:left="113"/>
    </w:pPr>
    <w:rPr>
      <w:rFonts w:ascii="Arial" w:eastAsia="돋움" w:hAnsi="Arial"/>
    </w:rPr>
    <w:tblPr>
      <w:tblInd w:w="1134" w:type="dxa"/>
      <w:tblCellMar>
        <w:top w:w="57" w:type="dxa"/>
        <w:left w:w="0" w:type="dxa"/>
        <w:bottom w:w="57" w:type="dxa"/>
        <w:right w:w="0" w:type="dxa"/>
      </w:tblCellMar>
    </w:tblPr>
  </w:style>
  <w:style w:type="table" w:customStyle="1" w:styleId="Box-2">
    <w:name w:val="Box-2"/>
    <w:basedOn w:val="a4"/>
    <w:rsid w:val="00707846"/>
    <w:pPr>
      <w:ind w:left="113"/>
    </w:pPr>
    <w:rPr>
      <w:rFonts w:ascii="Arial" w:eastAsia="돋움" w:hAnsi="Arial"/>
    </w:rPr>
    <w:tblPr>
      <w:tblInd w:w="1474" w:type="dxa"/>
      <w:tblCellMar>
        <w:top w:w="28" w:type="dxa"/>
        <w:left w:w="0" w:type="dxa"/>
        <w:bottom w:w="28" w:type="dxa"/>
        <w:right w:w="0" w:type="dxa"/>
      </w:tblCellMar>
    </w:tblPr>
  </w:style>
  <w:style w:type="table" w:customStyle="1" w:styleId="Box-1-1">
    <w:name w:val="Box-1-1"/>
    <w:basedOn w:val="a4"/>
    <w:rsid w:val="000B3AC1"/>
    <w:pPr>
      <w:spacing w:before="20" w:after="20"/>
      <w:ind w:left="113"/>
    </w:pPr>
    <w:rPr>
      <w:rFonts w:ascii="Arial" w:eastAsia="돋움" w:hAnsi="Arial"/>
    </w:rPr>
    <w:tblPr>
      <w:tblInd w:w="1474" w:type="dxa"/>
      <w:tblCellMar>
        <w:left w:w="0" w:type="dxa"/>
        <w:right w:w="0" w:type="dxa"/>
      </w:tblCellMar>
    </w:tblPr>
    <w:tblStylePr w:type="firstRow">
      <w:pPr>
        <w:jc w:val="both"/>
      </w:pPr>
      <w:rPr>
        <w:rFonts w:ascii="Arial" w:eastAsia="돋움" w:hAnsi="Arial"/>
        <w:b/>
        <w:sz w:val="20"/>
      </w:rPr>
      <w:tblPr/>
      <w:tcPr>
        <w:shd w:val="clear" w:color="auto" w:fill="FFFF99"/>
        <w:vAlign w:val="center"/>
      </w:tcPr>
    </w:tblStylePr>
  </w:style>
  <w:style w:type="paragraph" w:customStyle="1" w:styleId="box-C-heading">
    <w:name w:val="box-C-heading"/>
    <w:rsid w:val="00711396"/>
    <w:pPr>
      <w:jc w:val="center"/>
    </w:pPr>
    <w:rPr>
      <w:rFonts w:ascii="Arial" w:eastAsia="돋움" w:hAnsi="Arial"/>
      <w:b/>
      <w:kern w:val="2"/>
    </w:rPr>
  </w:style>
  <w:style w:type="paragraph" w:customStyle="1" w:styleId="box-C-contents">
    <w:name w:val="box-C-contents"/>
    <w:rsid w:val="00711396"/>
    <w:pPr>
      <w:jc w:val="center"/>
    </w:pPr>
    <w:rPr>
      <w:rFonts w:ascii="Arial" w:eastAsia="돋움" w:hAnsi="Arial"/>
      <w:kern w:val="2"/>
    </w:rPr>
  </w:style>
  <w:style w:type="paragraph" w:customStyle="1" w:styleId="box-L-contents">
    <w:name w:val="box-L-contents"/>
    <w:link w:val="box-L-contentsChar"/>
    <w:qFormat/>
    <w:rsid w:val="00711396"/>
    <w:pPr>
      <w:autoSpaceDE w:val="0"/>
      <w:autoSpaceDN w:val="0"/>
      <w:ind w:left="85" w:right="28"/>
    </w:pPr>
    <w:rPr>
      <w:rFonts w:ascii="Arial" w:eastAsia="돋움" w:hAnsi="Arial"/>
      <w:kern w:val="2"/>
    </w:rPr>
  </w:style>
  <w:style w:type="paragraph" w:customStyle="1" w:styleId="box-L-heading">
    <w:name w:val="box-L-heading"/>
    <w:qFormat/>
    <w:rsid w:val="00711396"/>
    <w:pPr>
      <w:spacing w:line="240" w:lineRule="atLeast"/>
      <w:ind w:left="113"/>
    </w:pPr>
    <w:rPr>
      <w:rFonts w:ascii="Arial" w:eastAsia="돋움" w:hAnsi="Arial"/>
      <w:b/>
      <w:kern w:val="2"/>
    </w:rPr>
  </w:style>
  <w:style w:type="paragraph" w:customStyle="1" w:styleId="Figure">
    <w:name w:val="Figure"/>
    <w:basedOn w:val="a9"/>
    <w:rsid w:val="00457449"/>
    <w:pPr>
      <w:spacing w:before="0" w:after="240"/>
      <w:ind w:leftChars="0" w:left="993" w:rightChars="0" w:right="0" w:firstLine="0"/>
      <w:jc w:val="center"/>
    </w:pPr>
    <w:rPr>
      <w:rFonts w:ascii="Arial" w:eastAsia="바탕" w:hAnsi="Arial" w:cs="바탕"/>
      <w:color w:val="auto"/>
      <w:kern w:val="0"/>
      <w:sz w:val="20"/>
    </w:rPr>
  </w:style>
  <w:style w:type="paragraph" w:customStyle="1" w:styleId="af6">
    <w:name w:val="번호"/>
    <w:basedOn w:val="a0"/>
    <w:link w:val="Char2"/>
    <w:rsid w:val="003E6ADE"/>
    <w:pPr>
      <w:tabs>
        <w:tab w:val="num" w:pos="1474"/>
      </w:tabs>
      <w:spacing w:after="120" w:line="260" w:lineRule="exact"/>
      <w:ind w:left="1474" w:hanging="340"/>
      <w:jc w:val="left"/>
    </w:pPr>
    <w:rPr>
      <w:rFonts w:eastAsia="돋움"/>
    </w:rPr>
  </w:style>
  <w:style w:type="character" w:customStyle="1" w:styleId="Char2">
    <w:name w:val="번호 Char"/>
    <w:link w:val="af6"/>
    <w:rsid w:val="003E6ADE"/>
    <w:rPr>
      <w:rFonts w:ascii="Arial" w:eastAsia="돋움" w:hAnsi="Arial"/>
      <w:kern w:val="2"/>
      <w:lang w:val="en-US" w:eastAsia="ko-KR" w:bidi="ar-SA"/>
    </w:rPr>
  </w:style>
  <w:style w:type="paragraph" w:customStyle="1" w:styleId="bullet">
    <w:name w:val="bullet"/>
    <w:rsid w:val="00457449"/>
    <w:pPr>
      <w:numPr>
        <w:numId w:val="15"/>
      </w:numPr>
      <w:spacing w:after="120" w:line="260" w:lineRule="atLeast"/>
    </w:pPr>
    <w:rPr>
      <w:rFonts w:ascii="Arial" w:eastAsia="돋움" w:hAnsi="Arial"/>
      <w:kern w:val="2"/>
    </w:rPr>
  </w:style>
  <w:style w:type="paragraph" w:customStyle="1" w:styleId="bullet2">
    <w:name w:val="bullet2"/>
    <w:rsid w:val="00457449"/>
    <w:pPr>
      <w:numPr>
        <w:numId w:val="12"/>
      </w:numPr>
      <w:spacing w:after="120" w:line="260" w:lineRule="atLeast"/>
    </w:pPr>
    <w:rPr>
      <w:rFonts w:ascii="Arial" w:eastAsia="돋움" w:hAnsi="Arial"/>
      <w:kern w:val="2"/>
    </w:rPr>
  </w:style>
  <w:style w:type="paragraph" w:customStyle="1" w:styleId="Version">
    <w:name w:val="Version"/>
    <w:qFormat/>
    <w:rsid w:val="00FA55C4"/>
    <w:pPr>
      <w:tabs>
        <w:tab w:val="left" w:pos="6195"/>
      </w:tabs>
    </w:pPr>
    <w:rPr>
      <w:rFonts w:ascii="Arial" w:eastAsia="돋움" w:hAnsi="Arial"/>
      <w:b/>
      <w:color w:val="808080"/>
      <w:kern w:val="2"/>
      <w:sz w:val="40"/>
      <w:szCs w:val="56"/>
    </w:rPr>
  </w:style>
  <w:style w:type="character" w:styleId="af7">
    <w:name w:val="annotation reference"/>
    <w:semiHidden/>
    <w:rsid w:val="00FA55C4"/>
    <w:rPr>
      <w:sz w:val="18"/>
      <w:szCs w:val="18"/>
    </w:rPr>
  </w:style>
  <w:style w:type="character" w:customStyle="1" w:styleId="box-L-contentsChar">
    <w:name w:val="box-L-contents Char"/>
    <w:link w:val="box-L-contents"/>
    <w:rsid w:val="0026282E"/>
    <w:rPr>
      <w:rFonts w:ascii="Arial" w:eastAsia="돋움" w:hAnsi="Arial"/>
      <w:kern w:val="2"/>
      <w:lang w:val="en-US" w:eastAsia="ko-KR" w:bidi="ar-SA"/>
    </w:rPr>
  </w:style>
  <w:style w:type="paragraph" w:styleId="af8">
    <w:name w:val="annotation subject"/>
    <w:basedOn w:val="ac"/>
    <w:next w:val="ac"/>
    <w:semiHidden/>
    <w:rsid w:val="00E46B24"/>
    <w:rPr>
      <w:b/>
      <w:bCs/>
    </w:rPr>
  </w:style>
  <w:style w:type="character" w:customStyle="1" w:styleId="Char1">
    <w:name w:val="메모 텍스트 Char"/>
    <w:link w:val="ac"/>
    <w:semiHidden/>
    <w:rsid w:val="00B9178D"/>
    <w:rPr>
      <w:rFonts w:ascii="Arial" w:eastAsia="굴림" w:hAnsi="Arial"/>
      <w:kern w:val="2"/>
      <w:lang w:val="en-US" w:eastAsia="ko-KR" w:bidi="ar-SA"/>
    </w:rPr>
  </w:style>
  <w:style w:type="character" w:customStyle="1" w:styleId="Title02Char">
    <w:name w:val="Title02 Char"/>
    <w:link w:val="Title02"/>
    <w:rsid w:val="00B9178D"/>
    <w:rPr>
      <w:rFonts w:ascii="Century Gothic" w:eastAsia="돋움" w:hAnsi="Century Gothic"/>
      <w:b/>
      <w:kern w:val="2"/>
      <w:sz w:val="24"/>
      <w:szCs w:val="24"/>
      <w:lang w:val="en-US" w:eastAsia="ko-KR" w:bidi="ar-SA"/>
    </w:rPr>
  </w:style>
  <w:style w:type="paragraph" w:customStyle="1" w:styleId="22">
    <w:name w:val="스타일2"/>
    <w:basedOn w:val="Title04"/>
    <w:next w:val="bullet"/>
    <w:link w:val="2Char"/>
    <w:qFormat/>
    <w:rsid w:val="0049116B"/>
  </w:style>
  <w:style w:type="character" w:customStyle="1" w:styleId="4Char">
    <w:name w:val="제목 4 Char"/>
    <w:basedOn w:val="a1"/>
    <w:link w:val="4"/>
    <w:rsid w:val="0049116B"/>
    <w:rPr>
      <w:rFonts w:ascii="Arial" w:eastAsia="굴림" w:hAnsi="Arial"/>
      <w:b/>
      <w:bCs/>
      <w:kern w:val="2"/>
    </w:rPr>
  </w:style>
  <w:style w:type="character" w:customStyle="1" w:styleId="Title04Char">
    <w:name w:val="Title04 Char"/>
    <w:basedOn w:val="4Char"/>
    <w:link w:val="Title04"/>
    <w:rsid w:val="0049116B"/>
    <w:rPr>
      <w:rFonts w:ascii="Century Gothic" w:eastAsia="돋움" w:hAnsi="Century Gothic"/>
      <w:b/>
      <w:bCs/>
      <w:kern w:val="2"/>
      <w:sz w:val="22"/>
    </w:rPr>
  </w:style>
  <w:style w:type="character" w:customStyle="1" w:styleId="2Char">
    <w:name w:val="스타일2 Char"/>
    <w:basedOn w:val="Title04Char"/>
    <w:link w:val="22"/>
    <w:rsid w:val="0049116B"/>
    <w:rPr>
      <w:rFonts w:ascii="Century Gothic" w:eastAsia="돋움" w:hAnsi="Century Gothic"/>
      <w:b/>
      <w:bCs/>
      <w:kern w:val="2"/>
      <w:sz w:val="22"/>
    </w:rPr>
  </w:style>
  <w:style w:type="paragraph" w:styleId="af9">
    <w:name w:val="List Paragraph"/>
    <w:basedOn w:val="a0"/>
    <w:uiPriority w:val="34"/>
    <w:qFormat/>
    <w:rsid w:val="0018264A"/>
    <w:pPr>
      <w:ind w:leftChars="400" w:left="800"/>
    </w:pPr>
  </w:style>
  <w:style w:type="paragraph" w:styleId="afa">
    <w:name w:val="Revision"/>
    <w:hidden/>
    <w:uiPriority w:val="99"/>
    <w:semiHidden/>
    <w:rsid w:val="00984ECF"/>
    <w:rPr>
      <w:rFonts w:ascii="Arial" w:eastAsia="굴림" w:hAnsi="Arial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50504;&#50976;&#47532;\Local%20Settings\Temporary%20Internet%20Files\Content.IE5\G52BKLMV\AIMmanualTemplate_050525%5b1%5d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AIMmanualTemplate_050525[1].dot</Template>
  <TotalTime>16</TotalTime>
  <Pages>18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안유리</dc:creator>
  <cp:lastModifiedBy>User10</cp:lastModifiedBy>
  <cp:revision>8</cp:revision>
  <cp:lastPrinted>2009-02-24T01:12:00Z</cp:lastPrinted>
  <dcterms:created xsi:type="dcterms:W3CDTF">2024-10-24T17:53:00Z</dcterms:created>
  <dcterms:modified xsi:type="dcterms:W3CDTF">2024-10-24T19:16:00Z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프로젝트">
    <vt:lpwstr>nanoTrack Modeling Guide</vt:lpwstr>
  </property>
  <property fmtid="{D5CDD505-2E9C-101B-9397-08002B2CF9AE}" pid="3" name="완료 날짜">
    <vt:lpwstr>10 Mar. 2005</vt:lpwstr>
  </property>
  <property fmtid="{D5CDD505-2E9C-101B-9397-08002B2CF9AE}" pid="4" name="상태">
    <vt:lpwstr>For Approval</vt:lpwstr>
  </property>
  <property fmtid="{D5CDD505-2E9C-101B-9397-08002B2CF9AE}" pid="5" name="Version">
    <vt:lpwstr>1.00</vt:lpwstr>
  </property>
  <property fmtid="{D5CDD505-2E9C-101B-9397-08002B2CF9AE}" pid="6" name="문서 번호">
    <vt:lpwstr>J25-EC4-S68-001</vt:lpwstr>
  </property>
</Properties>
</file>